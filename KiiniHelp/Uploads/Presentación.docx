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02" w:rsidRPr="00FF2F02" w:rsidRDefault="00FF2F02" w:rsidP="00FF2F02">
      <w:pPr>
        <w:shd w:val="clear" w:color="auto" w:fill="FFFFFF"/>
        <w:spacing w:before="300" w:after="150" w:line="240" w:lineRule="auto"/>
        <w:outlineLvl w:val="2"/>
        <w:rPr>
          <w:rFonts w:ascii="Arial" w:eastAsia="Times New Roman" w:hAnsi="Arial" w:cs="Arial"/>
          <w:color w:val="333333"/>
          <w:sz w:val="44"/>
          <w:szCs w:val="44"/>
          <w:lang w:eastAsia="es-MX"/>
        </w:rPr>
      </w:pPr>
      <w:r w:rsidRPr="00FF2F02">
        <w:rPr>
          <w:rFonts w:ascii="Arial" w:eastAsia="Times New Roman" w:hAnsi="Arial" w:cs="Arial"/>
          <w:color w:val="333333"/>
          <w:sz w:val="44"/>
          <w:szCs w:val="44"/>
          <w:lang w:eastAsia="es-MX"/>
        </w:rPr>
        <w:t>Presentación.</w:t>
      </w:r>
    </w:p>
    <w:p w:rsidR="00FF2F02" w:rsidRPr="00FF2F02" w:rsidRDefault="00FF2F02" w:rsidP="00FF2F02">
      <w:pPr>
        <w:shd w:val="clear" w:color="auto" w:fill="FFFFFF"/>
        <w:spacing w:after="150" w:line="459" w:lineRule="atLeast"/>
        <w:rPr>
          <w:rFonts w:ascii="Arial" w:eastAsia="Times New Roman" w:hAnsi="Arial" w:cs="Arial"/>
          <w:color w:val="333333"/>
          <w:sz w:val="27"/>
          <w:szCs w:val="27"/>
          <w:lang w:eastAsia="es-MX"/>
        </w:rPr>
      </w:pPr>
      <w:r w:rsidRPr="00FF2F02">
        <w:rPr>
          <w:rFonts w:ascii="Arial" w:eastAsia="Times New Roman" w:hAnsi="Arial" w:cs="Arial"/>
          <w:color w:val="333333"/>
          <w:sz w:val="27"/>
          <w:szCs w:val="27"/>
          <w:lang w:eastAsia="es-MX"/>
        </w:rPr>
        <w:t>Lo que tienes a continuación es un completo tutorial en línea que no dejamos de actualizar una </w:t>
      </w:r>
      <w:hyperlink r:id="rId5" w:tgtFrame="_blank" w:history="1">
        <w:r w:rsidRPr="00FF2F02">
          <w:rPr>
            <w:rFonts w:ascii="Arial" w:eastAsia="Times New Roman" w:hAnsi="Arial" w:cs="Arial"/>
            <w:color w:val="12538B"/>
            <w:sz w:val="27"/>
            <w:u w:val="single"/>
            <w:lang w:eastAsia="es-MX"/>
          </w:rPr>
          <w:t>comunidad de usuarios de Ms Office</w:t>
        </w:r>
      </w:hyperlink>
      <w:r w:rsidRPr="00FF2F02">
        <w:rPr>
          <w:rFonts w:ascii="Arial" w:eastAsia="Times New Roman" w:hAnsi="Arial" w:cs="Arial"/>
          <w:color w:val="333333"/>
          <w:sz w:val="27"/>
          <w:szCs w:val="27"/>
          <w:lang w:eastAsia="es-MX"/>
        </w:rPr>
        <w:t> </w:t>
      </w:r>
      <w:r w:rsidRPr="00FF2F02">
        <w:rPr>
          <w:rFonts w:ascii="Arial" w:eastAsia="Times New Roman" w:hAnsi="Arial" w:cs="Arial"/>
          <w:color w:val="333333"/>
          <w:sz w:val="20"/>
          <w:szCs w:val="20"/>
          <w:vertAlign w:val="superscript"/>
          <w:lang w:eastAsia="es-MX"/>
        </w:rPr>
        <w:t>®</w:t>
      </w:r>
      <w:r w:rsidRPr="00FF2F02">
        <w:rPr>
          <w:rFonts w:ascii="Arial" w:eastAsia="Times New Roman" w:hAnsi="Arial" w:cs="Arial"/>
          <w:color w:val="333333"/>
          <w:sz w:val="27"/>
          <w:szCs w:val="27"/>
          <w:lang w:eastAsia="es-MX"/>
        </w:rPr>
        <w:t>.</w:t>
      </w:r>
    </w:p>
    <w:p w:rsidR="00FF2F02" w:rsidRPr="00FF2F02" w:rsidRDefault="00FF2F02" w:rsidP="00FF2F02">
      <w:pPr>
        <w:shd w:val="clear" w:color="auto" w:fill="FFFFFF"/>
        <w:spacing w:before="300" w:after="150" w:line="240" w:lineRule="auto"/>
        <w:outlineLvl w:val="2"/>
        <w:rPr>
          <w:rFonts w:ascii="Arial" w:eastAsia="Times New Roman" w:hAnsi="Arial" w:cs="Arial"/>
          <w:color w:val="333333"/>
          <w:sz w:val="44"/>
          <w:szCs w:val="44"/>
          <w:lang w:eastAsia="es-MX"/>
        </w:rPr>
      </w:pPr>
      <w:r w:rsidRPr="00FF2F02">
        <w:rPr>
          <w:rFonts w:ascii="Arial" w:eastAsia="Times New Roman" w:hAnsi="Arial" w:cs="Arial"/>
          <w:color w:val="333333"/>
          <w:sz w:val="44"/>
          <w:szCs w:val="44"/>
          <w:lang w:eastAsia="es-MX"/>
        </w:rPr>
        <w:t>Índice de contenidos del curso:</w:t>
      </w:r>
    </w:p>
    <w:p w:rsidR="00FF2F02" w:rsidRPr="00FF2F02" w:rsidRDefault="00FF2F02" w:rsidP="00FF2F02">
      <w:pPr>
        <w:shd w:val="clear" w:color="auto" w:fill="FFFFFF"/>
        <w:spacing w:after="150" w:line="240" w:lineRule="auto"/>
        <w:rPr>
          <w:rFonts w:ascii="Arial" w:eastAsia="Times New Roman" w:hAnsi="Arial" w:cs="Arial"/>
          <w:color w:val="333333"/>
          <w:sz w:val="26"/>
          <w:szCs w:val="26"/>
          <w:lang w:eastAsia="es-MX"/>
        </w:rPr>
      </w:pPr>
      <w:r>
        <w:rPr>
          <w:rFonts w:ascii="Arial" w:eastAsia="Times New Roman" w:hAnsi="Arial" w:cs="Arial"/>
          <w:b/>
          <w:bCs/>
          <w:noProof/>
          <w:color w:val="333333"/>
          <w:sz w:val="26"/>
          <w:szCs w:val="26"/>
          <w:lang w:eastAsia="es-MX"/>
        </w:rPr>
        <w:drawing>
          <wp:inline distT="0" distB="0" distL="0" distR="0">
            <wp:extent cx="1428750" cy="1428750"/>
            <wp:effectExtent l="19050" t="0" r="0" b="0"/>
            <wp:docPr id="1" name="Imagen 1" descr="Tutorial de Ms Offic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de Ms Office 2013"/>
                    <pic:cNvPicPr>
                      <a:picLocks noChangeAspect="1" noChangeArrowheads="1"/>
                    </pic:cNvPicPr>
                  </pic:nvPicPr>
                  <pic:blipFill>
                    <a:blip r:embed="rId6"/>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FF2F02">
        <w:rPr>
          <w:rFonts w:ascii="Arial" w:eastAsia="Times New Roman" w:hAnsi="Arial" w:cs="Arial"/>
          <w:b/>
          <w:bCs/>
          <w:color w:val="333333"/>
          <w:sz w:val="26"/>
          <w:lang w:eastAsia="es-MX"/>
        </w:rPr>
        <w:t>INTRODUCCIÓN.</w:t>
      </w:r>
    </w:p>
    <w:p w:rsidR="00FF2F02" w:rsidRPr="00FF2F02" w:rsidRDefault="00FF2F02" w:rsidP="00FF2F0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1. </w:t>
      </w:r>
      <w:hyperlink r:id="rId7" w:anchor="1" w:history="1">
        <w:r w:rsidRPr="00FF2F02">
          <w:rPr>
            <w:rFonts w:ascii="Arial" w:eastAsia="Times New Roman" w:hAnsi="Arial" w:cs="Arial"/>
            <w:b/>
            <w:bCs/>
            <w:color w:val="12538B"/>
            <w:sz w:val="26"/>
            <w:u w:val="single"/>
            <w:lang w:eastAsia="es-MX"/>
          </w:rPr>
          <w:t>Introducción a Ms Office 2013</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2. </w:t>
      </w:r>
      <w:hyperlink r:id="rId8" w:anchor="2" w:history="1">
        <w:r w:rsidRPr="00FF2F02">
          <w:rPr>
            <w:rFonts w:ascii="Arial" w:eastAsia="Times New Roman" w:hAnsi="Arial" w:cs="Arial"/>
            <w:b/>
            <w:bCs/>
            <w:color w:val="12538B"/>
            <w:sz w:val="26"/>
            <w:u w:val="single"/>
            <w:lang w:eastAsia="es-MX"/>
          </w:rPr>
          <w:t>Novedades destacadas de Office 2013</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3. </w:t>
      </w:r>
      <w:hyperlink r:id="rId9" w:anchor="3" w:history="1">
        <w:r w:rsidRPr="00FF2F02">
          <w:rPr>
            <w:rFonts w:ascii="Arial" w:eastAsia="Times New Roman" w:hAnsi="Arial" w:cs="Arial"/>
            <w:b/>
            <w:bCs/>
            <w:color w:val="12538B"/>
            <w:sz w:val="26"/>
            <w:u w:val="single"/>
            <w:lang w:eastAsia="es-MX"/>
          </w:rPr>
          <w:t>Aplicaciones que componen la suite ofimática</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4. </w:t>
      </w:r>
      <w:hyperlink r:id="rId10" w:anchor="4" w:history="1">
        <w:r w:rsidRPr="00FF2F02">
          <w:rPr>
            <w:rFonts w:ascii="Arial" w:eastAsia="Times New Roman" w:hAnsi="Arial" w:cs="Arial"/>
            <w:b/>
            <w:bCs/>
            <w:color w:val="12538B"/>
            <w:sz w:val="26"/>
            <w:u w:val="single"/>
            <w:lang w:eastAsia="es-MX"/>
          </w:rPr>
          <w:t>Versiones disponibles y actualizaciones</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5. </w:t>
      </w:r>
      <w:hyperlink r:id="rId11" w:anchor="5" w:history="1">
        <w:r w:rsidRPr="00FF2F02">
          <w:rPr>
            <w:rFonts w:ascii="Arial" w:eastAsia="Times New Roman" w:hAnsi="Arial" w:cs="Arial"/>
            <w:b/>
            <w:bCs/>
            <w:color w:val="12538B"/>
            <w:sz w:val="26"/>
            <w:u w:val="single"/>
            <w:lang w:eastAsia="es-MX"/>
          </w:rPr>
          <w:t>Apps para Ms Office</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6. </w:t>
      </w:r>
      <w:hyperlink r:id="rId12" w:anchor="6" w:history="1">
        <w:r w:rsidRPr="00FF2F02">
          <w:rPr>
            <w:rFonts w:ascii="Arial" w:eastAsia="Times New Roman" w:hAnsi="Arial" w:cs="Arial"/>
            <w:b/>
            <w:bCs/>
            <w:color w:val="12538B"/>
            <w:sz w:val="26"/>
            <w:u w:val="single"/>
            <w:lang w:eastAsia="es-MX"/>
          </w:rPr>
          <w:t>Requisitos mínimos del sistema</w:t>
        </w:r>
      </w:hyperlink>
      <w:r w:rsidRPr="00FF2F02">
        <w:rPr>
          <w:rFonts w:ascii="Arial" w:eastAsia="Times New Roman" w:hAnsi="Arial" w:cs="Arial"/>
          <w:b/>
          <w:bCs/>
          <w:color w:val="333333"/>
          <w:sz w:val="26"/>
          <w:lang w:eastAsia="es-MX"/>
        </w:rPr>
        <w:t>.</w:t>
      </w:r>
    </w:p>
    <w:p w:rsidR="00FF2F02" w:rsidRPr="00FF2F02" w:rsidRDefault="00FF2F02" w:rsidP="00FF2F02">
      <w:pPr>
        <w:shd w:val="clear" w:color="auto" w:fill="FFFFFF"/>
        <w:spacing w:after="150"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CONTENIDOS EXTRA Y MANUALES DE LAS APLICACIONES DE OFFICE 2013.</w:t>
      </w:r>
    </w:p>
    <w:p w:rsidR="00FF2F02" w:rsidRPr="00FF2F02" w:rsidRDefault="00FF2F02" w:rsidP="00FF2F02">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7. </w:t>
      </w:r>
      <w:hyperlink r:id="rId13" w:anchor="7" w:history="1">
        <w:r w:rsidRPr="00FF2F02">
          <w:rPr>
            <w:rFonts w:ascii="Arial" w:eastAsia="Times New Roman" w:hAnsi="Arial" w:cs="Arial"/>
            <w:b/>
            <w:bCs/>
            <w:color w:val="12538B"/>
            <w:sz w:val="26"/>
            <w:u w:val="single"/>
            <w:lang w:eastAsia="es-MX"/>
          </w:rPr>
          <w:t>Índice de contenidos complementarios</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8. </w:t>
      </w:r>
      <w:hyperlink r:id="rId14" w:anchor="8" w:history="1">
        <w:r w:rsidRPr="00FF2F02">
          <w:rPr>
            <w:rFonts w:ascii="Arial" w:eastAsia="Times New Roman" w:hAnsi="Arial" w:cs="Arial"/>
            <w:b/>
            <w:bCs/>
            <w:color w:val="12538B"/>
            <w:sz w:val="26"/>
            <w:u w:val="single"/>
            <w:lang w:eastAsia="es-MX"/>
          </w:rPr>
          <w:t>Guías básicas de cada aplicación de Ms office 2013</w:t>
        </w:r>
      </w:hyperlink>
      <w:r w:rsidRPr="00FF2F02">
        <w:rPr>
          <w:rFonts w:ascii="Arial" w:eastAsia="Times New Roman" w:hAnsi="Arial" w:cs="Arial"/>
          <w:b/>
          <w:bCs/>
          <w:color w:val="333333"/>
          <w:sz w:val="26"/>
          <w:lang w:eastAsia="es-MX"/>
        </w:rPr>
        <w:t>.</w:t>
      </w:r>
    </w:p>
    <w:p w:rsidR="00FF2F02" w:rsidRPr="00FF2F02" w:rsidRDefault="00FF2F02" w:rsidP="00FF2F02">
      <w:pPr>
        <w:shd w:val="clear" w:color="auto" w:fill="FFFFFF"/>
        <w:spacing w:after="150"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MANUALES SELECCIONADOS DE INTERNET</w:t>
      </w:r>
    </w:p>
    <w:p w:rsidR="00FF2F02" w:rsidRPr="00FF2F02" w:rsidRDefault="00FF2F02" w:rsidP="00FF2F02">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9. </w:t>
      </w:r>
      <w:hyperlink r:id="rId15" w:anchor="9" w:history="1">
        <w:r w:rsidRPr="00FF2F02">
          <w:rPr>
            <w:rFonts w:ascii="Arial" w:eastAsia="Times New Roman" w:hAnsi="Arial" w:cs="Arial"/>
            <w:b/>
            <w:bCs/>
            <w:color w:val="12538B"/>
            <w:sz w:val="26"/>
            <w:u w:val="single"/>
            <w:lang w:eastAsia="es-MX"/>
          </w:rPr>
          <w:t>Manuales gratis de Ms Office 2013 que destacamos de Internet</w:t>
        </w:r>
      </w:hyperlink>
      <w:r w:rsidRPr="00FF2F02">
        <w:rPr>
          <w:rFonts w:ascii="Arial" w:eastAsia="Times New Roman" w:hAnsi="Arial" w:cs="Arial"/>
          <w:b/>
          <w:bCs/>
          <w:color w:val="333333"/>
          <w:sz w:val="26"/>
          <w:lang w:eastAsia="es-MX"/>
        </w:rPr>
        <w:t>.</w:t>
      </w:r>
    </w:p>
    <w:p w:rsidR="00FF2F02" w:rsidRPr="00FF2F02" w:rsidRDefault="00FF2F02" w:rsidP="00FF2F02">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10. </w:t>
      </w:r>
      <w:hyperlink r:id="rId16" w:anchor="10" w:history="1">
        <w:r w:rsidRPr="00FF2F02">
          <w:rPr>
            <w:rFonts w:ascii="Arial" w:eastAsia="Times New Roman" w:hAnsi="Arial" w:cs="Arial"/>
            <w:b/>
            <w:bCs/>
            <w:color w:val="12538B"/>
            <w:sz w:val="26"/>
            <w:u w:val="single"/>
            <w:lang w:eastAsia="es-MX"/>
          </w:rPr>
          <w:t>Videotutoriales de Office</w:t>
        </w:r>
      </w:hyperlink>
      <w:r w:rsidRPr="00FF2F02">
        <w:rPr>
          <w:rFonts w:ascii="Arial" w:eastAsia="Times New Roman" w:hAnsi="Arial" w:cs="Arial"/>
          <w:b/>
          <w:bCs/>
          <w:color w:val="333333"/>
          <w:sz w:val="26"/>
          <w:lang w:eastAsia="es-MX"/>
        </w:rPr>
        <w:t>.</w:t>
      </w:r>
    </w:p>
    <w:p w:rsidR="00FF2F02" w:rsidRPr="00FF2F02" w:rsidRDefault="00FF2F02" w:rsidP="00FF2F02">
      <w:pPr>
        <w:shd w:val="clear" w:color="auto" w:fill="FFFFFF"/>
        <w:spacing w:after="150" w:line="240" w:lineRule="auto"/>
        <w:rPr>
          <w:rFonts w:ascii="Arial" w:eastAsia="Times New Roman" w:hAnsi="Arial" w:cs="Arial"/>
          <w:color w:val="333333"/>
          <w:sz w:val="26"/>
          <w:szCs w:val="26"/>
          <w:lang w:eastAsia="es-MX"/>
        </w:rPr>
      </w:pPr>
      <w:r w:rsidRPr="00FF2F02">
        <w:rPr>
          <w:rFonts w:ascii="Arial" w:eastAsia="Times New Roman" w:hAnsi="Arial" w:cs="Arial"/>
          <w:b/>
          <w:bCs/>
          <w:color w:val="333333"/>
          <w:sz w:val="26"/>
          <w:lang w:eastAsia="es-MX"/>
        </w:rPr>
        <w:t>INSTALACIÓN Y DESCARGAS.</w:t>
      </w:r>
    </w:p>
    <w:p w:rsidR="00FF2F02" w:rsidRPr="00FF2F02" w:rsidRDefault="00FF2F02" w:rsidP="00FF2F02">
      <w:pPr>
        <w:numPr>
          <w:ilvl w:val="0"/>
          <w:numId w:val="4"/>
        </w:numPr>
        <w:shd w:val="clear" w:color="auto" w:fill="FFFFFF"/>
        <w:spacing w:before="100" w:beforeAutospacing="1" w:after="100" w:afterAutospacing="1" w:line="240" w:lineRule="auto"/>
        <w:rPr>
          <w:ins w:id="0" w:author="Unknown"/>
          <w:rFonts w:ascii="Arial" w:eastAsia="Times New Roman" w:hAnsi="Arial" w:cs="Arial"/>
          <w:color w:val="333333"/>
          <w:sz w:val="26"/>
          <w:szCs w:val="26"/>
          <w:lang w:eastAsia="es-MX"/>
        </w:rPr>
      </w:pPr>
      <w:ins w:id="1" w:author="Unknown">
        <w:r w:rsidRPr="00FF2F02">
          <w:rPr>
            <w:rFonts w:ascii="Arial" w:eastAsia="Times New Roman" w:hAnsi="Arial" w:cs="Arial"/>
            <w:b/>
            <w:bCs/>
            <w:color w:val="333333"/>
            <w:sz w:val="26"/>
            <w:lang w:eastAsia="es-MX"/>
          </w:rPr>
          <w:t>11. </w:t>
        </w:r>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"http://www.formacionprofesional.info/manuales-y-tutoriales-de-microsoft-office-2013/" \l "11"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Descargas de versiones, pruebas de evaluación y otros enlaces relacionados de Ms Office</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w:t>
        </w:r>
      </w:ins>
    </w:p>
    <w:p w:rsidR="00FF2F02" w:rsidRPr="00FF2F02" w:rsidRDefault="00FF2F02" w:rsidP="00FF2F02">
      <w:pPr>
        <w:shd w:val="clear" w:color="auto" w:fill="FFFFFF"/>
        <w:spacing w:after="150" w:line="240" w:lineRule="auto"/>
        <w:rPr>
          <w:ins w:id="2" w:author="Unknown"/>
          <w:rFonts w:ascii="Arial" w:eastAsia="Times New Roman" w:hAnsi="Arial" w:cs="Arial"/>
          <w:color w:val="333333"/>
          <w:sz w:val="26"/>
          <w:szCs w:val="26"/>
          <w:lang w:eastAsia="es-MX"/>
        </w:rPr>
      </w:pPr>
      <w:ins w:id="3" w:author="Unknown">
        <w:r w:rsidRPr="00FF2F02">
          <w:rPr>
            <w:rFonts w:ascii="Arial" w:eastAsia="Times New Roman" w:hAnsi="Arial" w:cs="Arial"/>
            <w:b/>
            <w:bCs/>
            <w:color w:val="333333"/>
            <w:sz w:val="26"/>
            <w:lang w:eastAsia="es-MX"/>
          </w:rPr>
          <w:t>RECURSOS COMPLEMENTARIOS.</w:t>
        </w:r>
      </w:ins>
    </w:p>
    <w:p w:rsidR="00FF2F02" w:rsidRPr="00FF2F02" w:rsidRDefault="00FF2F02" w:rsidP="00FF2F02">
      <w:pPr>
        <w:numPr>
          <w:ilvl w:val="0"/>
          <w:numId w:val="5"/>
        </w:numPr>
        <w:shd w:val="clear" w:color="auto" w:fill="FFFFFF"/>
        <w:spacing w:before="100" w:beforeAutospacing="1" w:after="100" w:afterAutospacing="1" w:line="240" w:lineRule="auto"/>
        <w:rPr>
          <w:ins w:id="4" w:author="Unknown"/>
          <w:rFonts w:ascii="Arial" w:eastAsia="Times New Roman" w:hAnsi="Arial" w:cs="Arial"/>
          <w:color w:val="333333"/>
          <w:sz w:val="26"/>
          <w:szCs w:val="26"/>
          <w:lang w:eastAsia="es-MX"/>
        </w:rPr>
      </w:pPr>
      <w:ins w:id="5" w:author="Unknown">
        <w:r w:rsidRPr="00FF2F02">
          <w:rPr>
            <w:rFonts w:ascii="Arial" w:eastAsia="Times New Roman" w:hAnsi="Arial" w:cs="Arial"/>
            <w:b/>
            <w:bCs/>
            <w:color w:val="333333"/>
            <w:sz w:val="26"/>
            <w:lang w:eastAsia="es-MX"/>
          </w:rPr>
          <w:lastRenderedPageBreak/>
          <w:t>12. </w:t>
        </w:r>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"http://www.formacionprofesional.info/manuales-y-tutoriales-de-microsoft-office-2013/" \l "12"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Foros y comunidades</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w:t>
        </w:r>
      </w:ins>
    </w:p>
    <w:p w:rsidR="00FF2F02" w:rsidRPr="00FF2F02" w:rsidRDefault="00FF2F02" w:rsidP="00FF2F02">
      <w:pPr>
        <w:numPr>
          <w:ilvl w:val="0"/>
          <w:numId w:val="5"/>
        </w:numPr>
        <w:shd w:val="clear" w:color="auto" w:fill="FFFFFF"/>
        <w:spacing w:before="100" w:beforeAutospacing="1" w:after="100" w:afterAutospacing="1" w:line="240" w:lineRule="auto"/>
        <w:rPr>
          <w:ins w:id="6" w:author="Unknown"/>
          <w:rFonts w:ascii="Arial" w:eastAsia="Times New Roman" w:hAnsi="Arial" w:cs="Arial"/>
          <w:color w:val="333333"/>
          <w:sz w:val="26"/>
          <w:szCs w:val="26"/>
          <w:lang w:eastAsia="es-MX"/>
        </w:rPr>
      </w:pPr>
      <w:ins w:id="7" w:author="Unknown">
        <w:r w:rsidRPr="00FF2F02">
          <w:rPr>
            <w:rFonts w:ascii="Arial" w:eastAsia="Times New Roman" w:hAnsi="Arial" w:cs="Arial"/>
            <w:b/>
            <w:bCs/>
            <w:color w:val="333333"/>
            <w:sz w:val="26"/>
            <w:lang w:eastAsia="es-MX"/>
          </w:rPr>
          <w:t>13. </w:t>
        </w:r>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"http://www.formacionprofesional.info/manuales-y-tutoriales-de-microsoft-office-2013/" \l "13"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Diversas dudas y cuestiones sobre el manejo de Ms Office 2013</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w:t>
        </w:r>
      </w:ins>
    </w:p>
    <w:p w:rsidR="00FF2F02" w:rsidRPr="00FF2F02" w:rsidRDefault="00FF2F02" w:rsidP="00FF2F02">
      <w:pPr>
        <w:numPr>
          <w:ilvl w:val="0"/>
          <w:numId w:val="5"/>
        </w:numPr>
        <w:shd w:val="clear" w:color="auto" w:fill="FFFFFF"/>
        <w:spacing w:before="100" w:beforeAutospacing="1" w:after="100" w:afterAutospacing="1" w:line="240" w:lineRule="auto"/>
        <w:rPr>
          <w:ins w:id="8" w:author="Unknown"/>
          <w:rFonts w:ascii="Arial" w:eastAsia="Times New Roman" w:hAnsi="Arial" w:cs="Arial"/>
          <w:color w:val="333333"/>
          <w:sz w:val="26"/>
          <w:szCs w:val="26"/>
          <w:lang w:eastAsia="es-MX"/>
        </w:rPr>
      </w:pPr>
      <w:ins w:id="9" w:author="Unknown">
        <w:r w:rsidRPr="00FF2F02">
          <w:rPr>
            <w:rFonts w:ascii="Arial" w:eastAsia="Times New Roman" w:hAnsi="Arial" w:cs="Arial"/>
            <w:b/>
            <w:bCs/>
            <w:color w:val="333333"/>
            <w:sz w:val="26"/>
            <w:lang w:eastAsia="es-MX"/>
          </w:rPr>
          <w:t>14. </w:t>
        </w:r>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"http://www.formacionprofesional.info/manuales-y-tutoriales-de-microsoft-office-2013/" \l "14"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Noticias sobre Ms Office</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w:t>
        </w:r>
      </w:ins>
    </w:p>
    <w:p w:rsidR="00FF2F02" w:rsidRPr="00FF2F02" w:rsidRDefault="00FF2F02" w:rsidP="00FF2F02">
      <w:pPr>
        <w:shd w:val="clear" w:color="auto" w:fill="FFFFFF"/>
        <w:spacing w:after="150" w:line="240" w:lineRule="auto"/>
        <w:rPr>
          <w:ins w:id="10" w:author="Unknown"/>
          <w:rFonts w:ascii="Arial" w:eastAsia="Times New Roman" w:hAnsi="Arial" w:cs="Arial"/>
          <w:color w:val="333333"/>
          <w:sz w:val="26"/>
          <w:szCs w:val="26"/>
          <w:lang w:eastAsia="es-MX"/>
        </w:rPr>
      </w:pPr>
      <w:ins w:id="11" w:author="Unknown">
        <w:r w:rsidRPr="00FF2F02">
          <w:rPr>
            <w:rFonts w:ascii="Arial" w:eastAsia="Times New Roman" w:hAnsi="Arial" w:cs="Arial"/>
            <w:b/>
            <w:bCs/>
            <w:color w:val="333333"/>
            <w:sz w:val="26"/>
            <w:lang w:eastAsia="es-MX"/>
          </w:rPr>
          <w:t>PROGRAMACIÓN </w:t>
        </w:r>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"http://www.formacionprofesional.info/Glosario/vba/"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VBA</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 PARA OFFICE 2013.</w:t>
        </w:r>
      </w:ins>
    </w:p>
    <w:p w:rsidR="00FF2F02" w:rsidRPr="00FF2F02" w:rsidRDefault="00FF2F02" w:rsidP="00FF2F02">
      <w:pPr>
        <w:numPr>
          <w:ilvl w:val="0"/>
          <w:numId w:val="6"/>
        </w:numPr>
        <w:shd w:val="clear" w:color="auto" w:fill="FFFFFF"/>
        <w:spacing w:before="100" w:beforeAutospacing="1" w:after="100" w:afterAutospacing="1" w:line="240" w:lineRule="auto"/>
        <w:rPr>
          <w:ins w:id="12" w:author="Unknown"/>
          <w:rFonts w:ascii="Arial" w:eastAsia="Times New Roman" w:hAnsi="Arial" w:cs="Arial"/>
          <w:color w:val="333333"/>
          <w:sz w:val="26"/>
          <w:szCs w:val="26"/>
          <w:lang w:eastAsia="es-MX"/>
        </w:rPr>
      </w:pPr>
      <w:ins w:id="13" w:author="Unknown">
        <w:r w:rsidRPr="00FF2F02">
          <w:rPr>
            <w:rFonts w:ascii="Arial" w:eastAsia="Times New Roman" w:hAnsi="Arial" w:cs="Arial"/>
            <w:b/>
            <w:bCs/>
            <w:color w:val="333333"/>
            <w:sz w:val="26"/>
            <w:lang w:eastAsia="es-MX"/>
          </w:rPr>
          <w:t>15. </w:t>
        </w:r>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"http://www.formacionprofesional.info/manuales-y-tutoriales-de-microsoft-office-2013/" \l "15"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Nivel Avanzado / Programación VBA</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w:t>
        </w:r>
      </w:ins>
    </w:p>
    <w:p w:rsidR="00FF2F02" w:rsidRPr="00FF2F02" w:rsidRDefault="00FF2F02" w:rsidP="00FF2F02">
      <w:pPr>
        <w:shd w:val="clear" w:color="auto" w:fill="FFFFFF"/>
        <w:spacing w:after="150" w:line="240" w:lineRule="auto"/>
        <w:rPr>
          <w:ins w:id="14" w:author="Unknown"/>
          <w:rFonts w:ascii="Arial" w:eastAsia="Times New Roman" w:hAnsi="Arial" w:cs="Arial"/>
          <w:color w:val="333333"/>
          <w:sz w:val="26"/>
          <w:szCs w:val="26"/>
          <w:lang w:eastAsia="es-MX"/>
        </w:rPr>
      </w:pPr>
      <w:ins w:id="15" w:author="Unknown">
        <w:r w:rsidRPr="00FF2F02">
          <w:rPr>
            <w:rFonts w:ascii="Arial" w:eastAsia="Times New Roman" w:hAnsi="Arial" w:cs="Arial"/>
            <w:b/>
            <w:bCs/>
            <w:color w:val="333333"/>
            <w:sz w:val="26"/>
            <w:lang w:eastAsia="es-MX"/>
          </w:rPr>
          <w:t>DESCARGA EL MANUAL COMPLETO EN PDF</w:t>
        </w:r>
      </w:ins>
    </w:p>
    <w:p w:rsidR="00FF2F02" w:rsidRPr="00FF2F02" w:rsidRDefault="00FF2F02" w:rsidP="00FF2F02">
      <w:pPr>
        <w:numPr>
          <w:ilvl w:val="0"/>
          <w:numId w:val="7"/>
        </w:numPr>
        <w:shd w:val="clear" w:color="auto" w:fill="FFFFFF"/>
        <w:spacing w:before="100" w:beforeAutospacing="1" w:after="100" w:afterAutospacing="1" w:line="240" w:lineRule="auto"/>
        <w:rPr>
          <w:ins w:id="16" w:author="Unknown"/>
          <w:rFonts w:ascii="Arial" w:eastAsia="Times New Roman" w:hAnsi="Arial" w:cs="Arial"/>
          <w:color w:val="333333"/>
          <w:sz w:val="26"/>
          <w:szCs w:val="26"/>
          <w:lang w:eastAsia="es-MX"/>
        </w:rPr>
      </w:pPr>
      <w:ins w:id="17" w:author="Unknown">
        <w:r w:rsidRPr="00FF2F02">
          <w:rPr>
            <w:rFonts w:ascii="Arial" w:eastAsia="Times New Roman" w:hAnsi="Arial" w:cs="Arial"/>
            <w:b/>
            <w:bCs/>
            <w:color w:val="333333"/>
            <w:sz w:val="26"/>
            <w:lang w:eastAsia="es-MX"/>
          </w:rPr>
          <w:fldChar w:fldCharType="begin"/>
        </w:r>
        <w:r w:rsidRPr="00FF2F02">
          <w:rPr>
            <w:rFonts w:ascii="Arial" w:eastAsia="Times New Roman" w:hAnsi="Arial" w:cs="Arial"/>
            <w:b/>
            <w:bCs/>
            <w:color w:val="333333"/>
            <w:sz w:val="26"/>
            <w:lang w:eastAsia="es-MX"/>
          </w:rPr>
          <w:instrText xml:space="preserve"> HYPERLINK "http://www.formacionprofesional.info/descarga-manual-office-2013/" </w:instrText>
        </w:r>
        <w:r w:rsidRPr="00FF2F02">
          <w:rPr>
            <w:rFonts w:ascii="Arial" w:eastAsia="Times New Roman" w:hAnsi="Arial" w:cs="Arial"/>
            <w:b/>
            <w:bCs/>
            <w:color w:val="333333"/>
            <w:sz w:val="26"/>
            <w:lang w:eastAsia="es-MX"/>
          </w:rPr>
          <w:fldChar w:fldCharType="separate"/>
        </w:r>
        <w:r w:rsidRPr="00FF2F02">
          <w:rPr>
            <w:rFonts w:ascii="Arial" w:eastAsia="Times New Roman" w:hAnsi="Arial" w:cs="Arial"/>
            <w:b/>
            <w:bCs/>
            <w:color w:val="12538B"/>
            <w:sz w:val="26"/>
            <w:u w:val="single"/>
            <w:lang w:eastAsia="es-MX"/>
          </w:rPr>
          <w:t>Página de descarga</w:t>
        </w:r>
        <w:r w:rsidRPr="00FF2F02">
          <w:rPr>
            <w:rFonts w:ascii="Arial" w:eastAsia="Times New Roman" w:hAnsi="Arial" w:cs="Arial"/>
            <w:b/>
            <w:bCs/>
            <w:color w:val="333333"/>
            <w:sz w:val="26"/>
            <w:lang w:eastAsia="es-MX"/>
          </w:rPr>
          <w:fldChar w:fldCharType="end"/>
        </w:r>
        <w:r w:rsidRPr="00FF2F02">
          <w:rPr>
            <w:rFonts w:ascii="Arial" w:eastAsia="Times New Roman" w:hAnsi="Arial" w:cs="Arial"/>
            <w:b/>
            <w:bCs/>
            <w:color w:val="333333"/>
            <w:sz w:val="26"/>
            <w:lang w:eastAsia="es-MX"/>
          </w:rPr>
          <w:t>.</w:t>
        </w:r>
      </w:ins>
    </w:p>
    <w:p w:rsidR="00FF2F02" w:rsidRPr="00FF2F02" w:rsidRDefault="00FF2F02" w:rsidP="00FF2F02">
      <w:pPr>
        <w:shd w:val="clear" w:color="auto" w:fill="FFFFFF"/>
        <w:spacing w:before="300" w:after="150" w:line="240" w:lineRule="auto"/>
        <w:outlineLvl w:val="2"/>
        <w:rPr>
          <w:ins w:id="18" w:author="Unknown"/>
          <w:rFonts w:ascii="Arial" w:eastAsia="Times New Roman" w:hAnsi="Arial" w:cs="Arial"/>
          <w:color w:val="333333"/>
          <w:sz w:val="44"/>
          <w:szCs w:val="44"/>
          <w:lang w:eastAsia="es-MX"/>
        </w:rPr>
      </w:pPr>
      <w:bookmarkStart w:id="19" w:name="Ancla01"/>
      <w:bookmarkEnd w:id="19"/>
      <w:ins w:id="20" w:author="Unknown">
        <w:r w:rsidRPr="00FF2F02">
          <w:rPr>
            <w:rFonts w:ascii="Arial" w:eastAsia="Times New Roman" w:hAnsi="Arial" w:cs="Arial"/>
            <w:color w:val="333333"/>
            <w:sz w:val="44"/>
            <w:szCs w:val="44"/>
            <w:lang w:eastAsia="es-MX"/>
          </w:rPr>
          <w:t>1.- Introducción a MS Office 2013.</w:t>
        </w:r>
      </w:ins>
    </w:p>
    <w:p w:rsidR="00FF2F02" w:rsidRPr="00FF2F02" w:rsidRDefault="00FF2F02" w:rsidP="00FF2F02">
      <w:pPr>
        <w:shd w:val="clear" w:color="auto" w:fill="FFFFFF"/>
        <w:spacing w:after="150" w:line="459" w:lineRule="atLeast"/>
        <w:rPr>
          <w:ins w:id="21" w:author="Unknown"/>
          <w:rFonts w:ascii="Arial" w:eastAsia="Times New Roman" w:hAnsi="Arial" w:cs="Arial"/>
          <w:color w:val="333333"/>
          <w:sz w:val="27"/>
          <w:szCs w:val="27"/>
          <w:lang w:eastAsia="es-MX"/>
        </w:rPr>
      </w:pPr>
      <w:r>
        <w:rPr>
          <w:rFonts w:ascii="Arial" w:eastAsia="Times New Roman" w:hAnsi="Arial" w:cs="Arial"/>
          <w:noProof/>
          <w:color w:val="333333"/>
          <w:sz w:val="27"/>
          <w:szCs w:val="27"/>
          <w:lang w:eastAsia="es-MX"/>
        </w:rPr>
        <w:drawing>
          <wp:inline distT="0" distB="0" distL="0" distR="0">
            <wp:extent cx="1905000" cy="1781175"/>
            <wp:effectExtent l="19050" t="0" r="0" b="0"/>
            <wp:docPr id="2" name="Imagen 2" descr="Manual PDF Offic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PDF Office 2013"/>
                    <pic:cNvPicPr>
                      <a:picLocks noChangeAspect="1" noChangeArrowheads="1"/>
                    </pic:cNvPicPr>
                  </pic:nvPicPr>
                  <pic:blipFill>
                    <a:blip r:embed="rId17"/>
                    <a:srcRect/>
                    <a:stretch>
                      <a:fillRect/>
                    </a:stretch>
                  </pic:blipFill>
                  <pic:spPr bwMode="auto">
                    <a:xfrm>
                      <a:off x="0" y="0"/>
                      <a:ext cx="1905000" cy="1781175"/>
                    </a:xfrm>
                    <a:prstGeom prst="rect">
                      <a:avLst/>
                    </a:prstGeom>
                    <a:noFill/>
                    <a:ln w="9525">
                      <a:noFill/>
                      <a:miter lim="800000"/>
                      <a:headEnd/>
                      <a:tailEnd/>
                    </a:ln>
                  </pic:spPr>
                </pic:pic>
              </a:graphicData>
            </a:graphic>
          </wp:inline>
        </w:drawing>
      </w:r>
      <w:ins w:id="22" w:author="Unknown">
        <w:r w:rsidRPr="00FF2F02">
          <w:rPr>
            <w:rFonts w:ascii="Arial" w:eastAsia="Times New Roman" w:hAnsi="Arial" w:cs="Arial"/>
            <w:color w:val="333333"/>
            <w:sz w:val="27"/>
            <w:szCs w:val="27"/>
            <w:lang w:eastAsia="es-MX"/>
          </w:rPr>
          <w:t>El paquete ofimático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Office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corresponde al número 15 de la saga ofimática de Microsoft, e incluye numerosas novedades respecto a versiones anteriores. El procesador de texto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"http://office.microsoft.com/es-es/word/"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Word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 software de presentaciones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"http://office.microsoft.com/es-es/powerpoint/" \o "Presentaciones Powerpoint"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PowerPoint</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la hoja de cálculo más famosa del mundo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"http://office.microsoft.com/es-es/excel/"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Excel</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 cliente de correo electrónico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"http://office.microsoft.com/es-es/outlook/"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Outlook</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la base relacional de escritorio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"http://office.microsoft.com/es-es/access/"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Access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 software asistente para la creación de publicaciones de todo tipo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"http://office.microsoft.com/es-es/publisher/"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Publisher</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junto al de anotaciones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"http://office.microsoft.com/es-es/onenote/"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OneNote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after="150" w:line="459" w:lineRule="atLeast"/>
        <w:rPr>
          <w:ins w:id="23" w:author="Unknown"/>
          <w:rFonts w:ascii="Arial" w:eastAsia="Times New Roman" w:hAnsi="Arial" w:cs="Arial"/>
          <w:color w:val="333333"/>
          <w:sz w:val="27"/>
          <w:szCs w:val="27"/>
          <w:lang w:eastAsia="es-MX"/>
        </w:rPr>
      </w:pPr>
      <w:ins w:id="24" w:author="Unknown">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"https://twitter.com/share?text=Manuales+y+tutoriales+gratis+de+todas+las+aplicaciones+que+componen+Ms+Office+2013&amp;via=cursos_info&amp;related=cursos_info&amp;url=http://www.formacionprofesional.info/manuales-y-tutoriales-de-microsoft-office-2013/"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999999"/>
            <w:spacing w:val="12"/>
            <w:sz w:val="36"/>
            <w:u w:val="single"/>
            <w:lang w:eastAsia="es-MX"/>
          </w:rPr>
          <w:t>Manuales y tutoriales gratis de todas las aplicaciones que componen Ms Office 2013</w:t>
        </w:r>
        <w:r w:rsidRPr="00FF2F02">
          <w:rPr>
            <w:rFonts w:ascii="Arial" w:eastAsia="Times New Roman" w:hAnsi="Arial" w:cs="Arial"/>
            <w:color w:val="333333"/>
            <w:sz w:val="27"/>
            <w:szCs w:val="27"/>
            <w:lang w:eastAsia="es-MX"/>
          </w:rPr>
          <w:fldChar w:fldCharType="end"/>
        </w:r>
      </w:ins>
    </w:p>
    <w:p w:rsidR="00FF2F02" w:rsidRPr="00FF2F02" w:rsidRDefault="00FF2F02" w:rsidP="00FF2F02">
      <w:pPr>
        <w:shd w:val="clear" w:color="auto" w:fill="FFFFFF"/>
        <w:spacing w:line="459" w:lineRule="atLeast"/>
        <w:rPr>
          <w:ins w:id="25" w:author="Unknown"/>
          <w:rFonts w:ascii="Arial" w:eastAsia="Times New Roman" w:hAnsi="Arial" w:cs="Arial"/>
          <w:color w:val="333333"/>
          <w:sz w:val="27"/>
          <w:szCs w:val="27"/>
          <w:lang w:eastAsia="es-MX"/>
        </w:rPr>
      </w:pPr>
      <w:ins w:id="26" w:author="Unknown">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"https://twitter.com/share?text=Manuales+y+tutoriales+gratis+de+todas+las+aplicaciones+que+componen+Ms+Office+2013&amp;via=cursos_info&amp;related=cursos_info&amp;url=http://www.formacionprofesional.info/manuales-y-tutoriales-de-microsoft-office-2013/" \t "_blank" </w:instrText>
        </w:r>
        <w:r w:rsidRPr="00FF2F02">
          <w:rPr>
            <w:rFonts w:ascii="Arial" w:eastAsia="Times New Roman" w:hAnsi="Arial" w:cs="Arial"/>
            <w:color w:val="333333"/>
            <w:sz w:val="27"/>
            <w:szCs w:val="27"/>
            <w:lang w:eastAsia="es-MX"/>
          </w:rPr>
          <w:fldChar w:fldCharType="separate"/>
        </w:r>
        <w:r w:rsidRPr="00FF2F02">
          <w:rPr>
            <w:rFonts w:ascii="Helvetica" w:eastAsia="Times New Roman" w:hAnsi="Helvetica" w:cs="Helvetica"/>
            <w:b/>
            <w:bCs/>
            <w:caps/>
            <w:color w:val="999999"/>
            <w:sz w:val="18"/>
            <w:u w:val="single"/>
            <w:lang w:eastAsia="es-MX"/>
          </w:rPr>
          <w:t>CLICK PARA TWITTEAR !</w:t>
        </w:r>
        <w:r w:rsidRPr="00FF2F02">
          <w:rPr>
            <w:rFonts w:ascii="Arial" w:eastAsia="Times New Roman" w:hAnsi="Arial" w:cs="Arial"/>
            <w:color w:val="333333"/>
            <w:sz w:val="27"/>
            <w:szCs w:val="27"/>
            <w:lang w:eastAsia="es-MX"/>
          </w:rPr>
          <w:fldChar w:fldCharType="end"/>
        </w:r>
      </w:ins>
    </w:p>
    <w:p w:rsidR="00FF2F02" w:rsidRPr="00FF2F02" w:rsidRDefault="00FF2F02" w:rsidP="00FF2F02">
      <w:pPr>
        <w:shd w:val="clear" w:color="auto" w:fill="FFFFFF"/>
        <w:spacing w:before="300" w:after="150" w:line="240" w:lineRule="auto"/>
        <w:outlineLvl w:val="2"/>
        <w:rPr>
          <w:ins w:id="27" w:author="Unknown"/>
          <w:rFonts w:ascii="Arial" w:eastAsia="Times New Roman" w:hAnsi="Arial" w:cs="Arial"/>
          <w:color w:val="333333"/>
          <w:sz w:val="44"/>
          <w:szCs w:val="44"/>
          <w:lang w:eastAsia="es-MX"/>
        </w:rPr>
      </w:pPr>
      <w:bookmarkStart w:id="28" w:name="Ancla02"/>
      <w:bookmarkEnd w:id="28"/>
      <w:ins w:id="29" w:author="Unknown">
        <w:r w:rsidRPr="00FF2F02">
          <w:rPr>
            <w:rFonts w:ascii="Arial" w:eastAsia="Times New Roman" w:hAnsi="Arial" w:cs="Arial"/>
            <w:color w:val="333333"/>
            <w:sz w:val="44"/>
            <w:szCs w:val="44"/>
            <w:lang w:eastAsia="es-MX"/>
          </w:rPr>
          <w:lastRenderedPageBreak/>
          <w:t>2.- Novedades destacadas de Office 2013:</w:t>
        </w:r>
      </w:ins>
    </w:p>
    <w:p w:rsidR="00FF2F02" w:rsidRPr="00FF2F02" w:rsidRDefault="00FF2F02" w:rsidP="00FF2F02">
      <w:pPr>
        <w:shd w:val="clear" w:color="auto" w:fill="FFFFFF"/>
        <w:spacing w:before="150" w:after="150" w:line="459" w:lineRule="atLeast"/>
        <w:outlineLvl w:val="3"/>
        <w:rPr>
          <w:ins w:id="30" w:author="Unknown"/>
          <w:rFonts w:ascii="Arial" w:eastAsia="Times New Roman" w:hAnsi="Arial" w:cs="Arial"/>
          <w:color w:val="333333"/>
          <w:sz w:val="27"/>
          <w:szCs w:val="27"/>
          <w:lang w:eastAsia="es-MX"/>
        </w:rPr>
      </w:pPr>
      <w:ins w:id="31" w:author="Unknown">
        <w:r w:rsidRPr="00FF2F02">
          <w:rPr>
            <w:rFonts w:ascii="Arial" w:eastAsia="Times New Roman" w:hAnsi="Arial" w:cs="Arial"/>
            <w:b/>
            <w:bCs/>
            <w:color w:val="333333"/>
            <w:sz w:val="27"/>
            <w:lang w:eastAsia="es-MX"/>
          </w:rPr>
          <w:t>a) Modo Mouse – Toque.</w:t>
        </w:r>
      </w:ins>
    </w:p>
    <w:p w:rsidR="00FF2F02" w:rsidRPr="00FF2F02" w:rsidRDefault="00FF2F02" w:rsidP="00FF2F02">
      <w:pPr>
        <w:shd w:val="clear" w:color="auto" w:fill="FFFFFF"/>
        <w:spacing w:after="150" w:line="459" w:lineRule="atLeast"/>
        <w:rPr>
          <w:ins w:id="32" w:author="Unknown"/>
          <w:rFonts w:ascii="Arial" w:eastAsia="Times New Roman" w:hAnsi="Arial" w:cs="Arial"/>
          <w:color w:val="333333"/>
          <w:sz w:val="27"/>
          <w:szCs w:val="27"/>
          <w:lang w:eastAsia="es-MX"/>
        </w:rPr>
      </w:pPr>
      <w:ins w:id="33" w:author="Unknown">
        <w:r w:rsidRPr="00FF2F02">
          <w:rPr>
            <w:rFonts w:ascii="Arial" w:eastAsia="Times New Roman" w:hAnsi="Arial" w:cs="Arial"/>
            <w:color w:val="333333"/>
            <w:sz w:val="27"/>
            <w:szCs w:val="27"/>
            <w:lang w:eastAsia="es-MX"/>
          </w:rPr>
          <w:t>A modo de introducción destacaremos que la nueva interfaz Metro heredada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"http://windows.microsoft.com/es-es/windows-8/features" \l "personalize=startscreen"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Windows 8</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(de estilo minimalista) mantiene una cinta de opciones que se muestra y oculta automáticamente y muestra los controles agrandados y más espaciados para hacerlos más usables con pantallas táctiles, incluso en dispositivos de reducidas dimensiones. Todas las aplicaciones de Ms Office incorporan la funcionalidad táctil (gestos con dedos) además de los típicos atajos de teclado y ratón. Por tanto, el trabajo puede realizarse simultáneamente desde el teclado, ratón y pantalla táctil.</w:t>
        </w:r>
      </w:ins>
    </w:p>
    <w:p w:rsidR="00FF2F02" w:rsidRPr="00FF2F02" w:rsidRDefault="00FF2F02" w:rsidP="00FF2F02">
      <w:pPr>
        <w:shd w:val="clear" w:color="auto" w:fill="FFFFFF"/>
        <w:spacing w:after="150" w:line="459" w:lineRule="atLeast"/>
        <w:rPr>
          <w:ins w:id="34" w:author="Unknown"/>
          <w:rFonts w:ascii="Arial" w:eastAsia="Times New Roman" w:hAnsi="Arial" w:cs="Arial"/>
          <w:color w:val="333333"/>
          <w:sz w:val="27"/>
          <w:szCs w:val="27"/>
          <w:lang w:eastAsia="es-MX"/>
        </w:rPr>
      </w:pPr>
      <w:ins w:id="35" w:author="Unknown">
        <w:r w:rsidRPr="00FF2F02">
          <w:rPr>
            <w:rFonts w:ascii="Arial" w:eastAsia="Times New Roman" w:hAnsi="Arial" w:cs="Arial"/>
            <w:color w:val="333333"/>
            <w:sz w:val="27"/>
            <w:szCs w:val="27"/>
            <w:lang w:eastAsia="es-MX"/>
          </w:rPr>
          <w:t>La barra de herramientas de acceso rápido (parte superior izquierda de la pantalla de cualquier aplicación de Ms Office) muestra la opción</w:t>
        </w:r>
        <w:r w:rsidRPr="00FF2F02">
          <w:rPr>
            <w:rFonts w:ascii="Arial" w:eastAsia="Times New Roman" w:hAnsi="Arial" w:cs="Arial"/>
            <w:color w:val="333333"/>
            <w:sz w:val="27"/>
            <w:lang w:eastAsia="es-MX"/>
          </w:rPr>
          <w:t> </w:t>
        </w:r>
        <w:r w:rsidRPr="00FF2F02">
          <w:rPr>
            <w:rFonts w:ascii="Arial" w:eastAsia="Times New Roman" w:hAnsi="Arial" w:cs="Arial"/>
            <w:b/>
            <w:bCs/>
            <w:color w:val="333333"/>
            <w:sz w:val="27"/>
            <w:lang w:eastAsia="es-MX"/>
          </w:rPr>
          <w:t>Modo Mouse / Toque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para adaptarnos mejor a las características de un PC de sobremesa o un laptop con pantalla táctil o dispositivos móviles tipo tablet o smartphone.</w:t>
        </w:r>
      </w:ins>
    </w:p>
    <w:p w:rsidR="00FF2F02" w:rsidRPr="00FF2F02" w:rsidRDefault="00FF2F02" w:rsidP="00FF2F02">
      <w:pPr>
        <w:shd w:val="clear" w:color="auto" w:fill="FFFFFF"/>
        <w:spacing w:before="150" w:after="150" w:line="459" w:lineRule="atLeast"/>
        <w:outlineLvl w:val="3"/>
        <w:rPr>
          <w:ins w:id="36" w:author="Unknown"/>
          <w:rFonts w:ascii="Arial" w:eastAsia="Times New Roman" w:hAnsi="Arial" w:cs="Arial"/>
          <w:color w:val="333333"/>
          <w:sz w:val="27"/>
          <w:szCs w:val="27"/>
          <w:lang w:eastAsia="es-MX"/>
        </w:rPr>
      </w:pPr>
      <w:r>
        <w:rPr>
          <w:rFonts w:ascii="Arial" w:eastAsia="Times New Roman" w:hAnsi="Arial" w:cs="Arial"/>
          <w:noProof/>
          <w:color w:val="12538B"/>
          <w:sz w:val="27"/>
          <w:szCs w:val="27"/>
          <w:lang w:eastAsia="es-MX"/>
        </w:rPr>
        <w:drawing>
          <wp:inline distT="0" distB="0" distL="0" distR="0">
            <wp:extent cx="3838575" cy="1504950"/>
            <wp:effectExtent l="19050" t="0" r="9525" b="0"/>
            <wp:docPr id="3" name="Imagen 3" descr="Modo Mouse - Toqu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o Mouse - Toque">
                      <a:hlinkClick r:id="rId18"/>
                    </pic:cNvPr>
                    <pic:cNvPicPr>
                      <a:picLocks noChangeAspect="1" noChangeArrowheads="1"/>
                    </pic:cNvPicPr>
                  </pic:nvPicPr>
                  <pic:blipFill>
                    <a:blip r:embed="rId19"/>
                    <a:srcRect/>
                    <a:stretch>
                      <a:fillRect/>
                    </a:stretch>
                  </pic:blipFill>
                  <pic:spPr bwMode="auto">
                    <a:xfrm>
                      <a:off x="0" y="0"/>
                      <a:ext cx="3838575" cy="1504950"/>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before="150" w:after="150" w:line="459" w:lineRule="atLeast"/>
        <w:outlineLvl w:val="3"/>
        <w:rPr>
          <w:ins w:id="37" w:author="Unknown"/>
          <w:rFonts w:ascii="Arial" w:eastAsia="Times New Roman" w:hAnsi="Arial" w:cs="Arial"/>
          <w:color w:val="333333"/>
          <w:sz w:val="27"/>
          <w:szCs w:val="27"/>
          <w:lang w:eastAsia="es-MX"/>
        </w:rPr>
      </w:pPr>
      <w:ins w:id="38" w:author="Unknown">
        <w:r w:rsidRPr="00FF2F02">
          <w:rPr>
            <w:rFonts w:ascii="Arial" w:eastAsia="Times New Roman" w:hAnsi="Arial" w:cs="Arial"/>
            <w:b/>
            <w:bCs/>
            <w:color w:val="333333"/>
            <w:sz w:val="27"/>
            <w:lang w:eastAsia="es-MX"/>
          </w:rPr>
          <w:t>b) Trabajo desde la nube.</w:t>
        </w:r>
      </w:ins>
    </w:p>
    <w:p w:rsidR="00FF2F02" w:rsidRPr="00FF2F02" w:rsidRDefault="00FF2F02" w:rsidP="00FF2F02">
      <w:pPr>
        <w:shd w:val="clear" w:color="auto" w:fill="FFFFFF"/>
        <w:spacing w:after="0" w:line="459" w:lineRule="atLeast"/>
        <w:rPr>
          <w:ins w:id="39" w:author="Unknown"/>
          <w:rFonts w:ascii="Arial" w:eastAsia="Times New Roman" w:hAnsi="Arial" w:cs="Arial"/>
          <w:color w:val="333333"/>
          <w:sz w:val="27"/>
          <w:szCs w:val="27"/>
          <w:lang w:eastAsia="es-MX"/>
        </w:rPr>
      </w:pPr>
      <w:r>
        <w:rPr>
          <w:rFonts w:ascii="Arial" w:eastAsia="Times New Roman" w:hAnsi="Arial" w:cs="Arial"/>
          <w:noProof/>
          <w:color w:val="333333"/>
          <w:sz w:val="27"/>
          <w:szCs w:val="27"/>
          <w:lang w:eastAsia="es-MX"/>
        </w:rPr>
        <w:lastRenderedPageBreak/>
        <w:drawing>
          <wp:inline distT="0" distB="0" distL="0" distR="0">
            <wp:extent cx="2390775" cy="2181225"/>
            <wp:effectExtent l="19050" t="0" r="9525" b="0"/>
            <wp:docPr id="4" name="Imagen 4" descr="Captura de pantalla: Inicio de sesió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Inicio de sesión Office"/>
                    <pic:cNvPicPr>
                      <a:picLocks noChangeAspect="1" noChangeArrowheads="1"/>
                    </pic:cNvPicPr>
                  </pic:nvPicPr>
                  <pic:blipFill>
                    <a:blip r:embed="rId20"/>
                    <a:srcRect/>
                    <a:stretch>
                      <a:fillRect/>
                    </a:stretch>
                  </pic:blipFill>
                  <pic:spPr bwMode="auto">
                    <a:xfrm>
                      <a:off x="0" y="0"/>
                      <a:ext cx="2390775" cy="2181225"/>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after="150" w:line="459" w:lineRule="atLeast"/>
        <w:rPr>
          <w:ins w:id="40" w:author="Unknown"/>
          <w:rFonts w:ascii="Arial" w:eastAsia="Times New Roman" w:hAnsi="Arial" w:cs="Arial"/>
          <w:i/>
          <w:iCs/>
          <w:color w:val="220E10"/>
          <w:sz w:val="27"/>
          <w:szCs w:val="27"/>
          <w:lang w:eastAsia="es-MX"/>
        </w:rPr>
      </w:pPr>
      <w:ins w:id="41" w:author="Unknown">
        <w:r w:rsidRPr="00FF2F02">
          <w:rPr>
            <w:rFonts w:ascii="Arial" w:eastAsia="Times New Roman" w:hAnsi="Arial" w:cs="Arial"/>
            <w:i/>
            <w:iCs/>
            <w:color w:val="220E10"/>
            <w:sz w:val="27"/>
            <w:szCs w:val="27"/>
            <w:lang w:eastAsia="es-MX"/>
          </w:rPr>
          <w:t>Captura de pantalla: Inicio de sesión Office</w:t>
        </w:r>
      </w:ins>
    </w:p>
    <w:p w:rsidR="00FF2F02" w:rsidRPr="00FF2F02" w:rsidRDefault="00FF2F02" w:rsidP="00FF2F02">
      <w:pPr>
        <w:shd w:val="clear" w:color="auto" w:fill="FFFFFF"/>
        <w:spacing w:after="150" w:line="459" w:lineRule="atLeast"/>
        <w:rPr>
          <w:ins w:id="42" w:author="Unknown"/>
          <w:rFonts w:ascii="Arial" w:eastAsia="Times New Roman" w:hAnsi="Arial" w:cs="Arial"/>
          <w:color w:val="333333"/>
          <w:sz w:val="27"/>
          <w:szCs w:val="27"/>
          <w:lang w:eastAsia="es-MX"/>
        </w:rPr>
      </w:pPr>
      <w:ins w:id="43" w:author="Unknown">
        <w:r w:rsidRPr="00FF2F02">
          <w:rPr>
            <w:rFonts w:ascii="Arial" w:eastAsia="Times New Roman" w:hAnsi="Arial" w:cs="Arial"/>
            <w:color w:val="333333"/>
            <w:sz w:val="27"/>
            <w:szCs w:val="27"/>
            <w:lang w:eastAsia="es-MX"/>
          </w:rPr>
          <w:t>Ahora podremos trabajar no solo desde la oficina o desde casa, también será posible cuando estemos en ruta, camino a casa o de visita a un cliente. Ya que se ha integrado todo Office con el trabajo en la nube.</w:t>
        </w:r>
      </w:ins>
    </w:p>
    <w:p w:rsidR="00FF2F02" w:rsidRPr="00FF2F02" w:rsidRDefault="00FF2F02" w:rsidP="00FF2F02">
      <w:pPr>
        <w:shd w:val="clear" w:color="auto" w:fill="FFFFFF"/>
        <w:spacing w:after="150" w:line="459" w:lineRule="atLeast"/>
        <w:rPr>
          <w:ins w:id="44" w:author="Unknown"/>
          <w:rFonts w:ascii="Arial" w:eastAsia="Times New Roman" w:hAnsi="Arial" w:cs="Arial"/>
          <w:color w:val="333333"/>
          <w:sz w:val="27"/>
          <w:szCs w:val="27"/>
          <w:lang w:eastAsia="es-MX"/>
        </w:rPr>
      </w:pPr>
      <w:ins w:id="45" w:author="Unknown">
        <w:r w:rsidRPr="00FF2F02">
          <w:rPr>
            <w:rFonts w:ascii="Arial" w:eastAsia="Times New Roman" w:hAnsi="Arial" w:cs="Arial"/>
            <w:color w:val="333333"/>
            <w:sz w:val="27"/>
            <w:szCs w:val="27"/>
            <w:lang w:eastAsia="es-MX"/>
          </w:rPr>
          <w:t>Al guardar un archivo, Ms Office nos dará la posibilidad de guardarlo por defecto en una ubicación local o de Internet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"http://www.formacionprofesional.info/manuales-y-tutoriales-de-onedrive/"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OneDrive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(ant.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"https://login.live.com/login.srf?wa=wsignin1.0&amp;rpsnv=11&amp;ct=1379230884&amp;rver=6.2.6289.0&amp;wp=MBI_SSL_SHARED&amp;wreply=https:%2F%2Fskydrive.live.com%2F%3Fmkt%3Des-ES&amp;lc=3082&amp;id=250206&amp;cbcxt=sky&amp;mkt=es-ES&amp;cbcxt=sky"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SkyDrive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de Microsoft ®. Al trabajar de éste modo tenemos nuestros archivos disponibles desde cualquier dispositivo con conexión a Internet y previa conexión a nuestra cuenta.</w:t>
        </w:r>
      </w:ins>
    </w:p>
    <w:p w:rsidR="00FF2F02" w:rsidRPr="00FF2F02" w:rsidRDefault="00FF2F02" w:rsidP="00FF2F02">
      <w:pPr>
        <w:shd w:val="clear" w:color="auto" w:fill="FFFFFF"/>
        <w:spacing w:after="150" w:line="459" w:lineRule="atLeast"/>
        <w:rPr>
          <w:ins w:id="46" w:author="Unknown"/>
          <w:rFonts w:ascii="Arial" w:eastAsia="Times New Roman" w:hAnsi="Arial" w:cs="Arial"/>
          <w:color w:val="333333"/>
          <w:sz w:val="27"/>
          <w:szCs w:val="27"/>
          <w:lang w:eastAsia="es-MX"/>
        </w:rPr>
      </w:pPr>
      <w:ins w:id="47" w:author="Unknown">
        <w:r w:rsidRPr="00FF2F02">
          <w:rPr>
            <w:rFonts w:ascii="Arial" w:eastAsia="Times New Roman" w:hAnsi="Arial" w:cs="Arial"/>
            <w:color w:val="333333"/>
            <w:sz w:val="27"/>
            <w:szCs w:val="27"/>
            <w:lang w:eastAsia="es-MX"/>
          </w:rPr>
          <w:t>Ni que decir tiene que si trabajamos con un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"https://login.microsoftonline.com/login.srf?wa=wsignin1.0&amp;rpsnv=3&amp;ct=1404637766&amp;rver=6.1.6206.0&amp;wp=MBI_KEY&amp;wreply=https:%2F%2Fwww.outlook.com%2Fowa%2F&amp;id=260563&amp;CBCXT=out"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Office 365</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 cual se ejecuta desde un navegador y está alojado en servidores de Internet la opción de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"http://www.formacionprofesional.info/manuales-y-tutoriales-de-onedrive/"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OneDrive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viene por defecto activada.</w:t>
        </w:r>
      </w:ins>
    </w:p>
    <w:p w:rsidR="00FF2F02" w:rsidRPr="00FF2F02" w:rsidRDefault="00FF2F02" w:rsidP="00FF2F02">
      <w:pPr>
        <w:shd w:val="clear" w:color="auto" w:fill="FFFFFF"/>
        <w:spacing w:after="150" w:line="459" w:lineRule="atLeast"/>
        <w:rPr>
          <w:ins w:id="48" w:author="Unknown"/>
          <w:rFonts w:ascii="Arial" w:eastAsia="Times New Roman" w:hAnsi="Arial" w:cs="Arial"/>
          <w:color w:val="333333"/>
          <w:sz w:val="27"/>
          <w:szCs w:val="27"/>
          <w:lang w:eastAsia="es-MX"/>
        </w:rPr>
      </w:pPr>
      <w:ins w:id="49" w:author="Unknown">
        <w:r w:rsidRPr="00FF2F02">
          <w:rPr>
            <w:rFonts w:ascii="Arial" w:eastAsia="Times New Roman" w:hAnsi="Arial" w:cs="Arial"/>
            <w:color w:val="333333"/>
            <w:sz w:val="27"/>
            <w:szCs w:val="27"/>
            <w:lang w:eastAsia="es-MX"/>
          </w:rPr>
          <w:t>Alternativamente también podemos trabajar con otras ubicaciones en la nube como los servicios de disco duro virtual</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"https://www.dropbox.com/"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Dropbox</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"https://drive.google.com/ob?usp=web_ww_intro&amp;gsessionid=kQ21fJ8LgnazF2L75pZTlA"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Google Drive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"https://www.icloud.com/"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iCloud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de Appel,</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"https://www.box.com/es_ES/home/"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Box</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etc…</w:t>
        </w:r>
      </w:ins>
    </w:p>
    <w:p w:rsidR="00FF2F02" w:rsidRPr="00FF2F02" w:rsidRDefault="00FF2F02" w:rsidP="00FF2F02">
      <w:pPr>
        <w:shd w:val="clear" w:color="auto" w:fill="FFFFFF"/>
        <w:spacing w:after="150" w:line="459" w:lineRule="atLeast"/>
        <w:rPr>
          <w:ins w:id="50" w:author="Unknown"/>
          <w:rFonts w:ascii="Arial" w:eastAsia="Times New Roman" w:hAnsi="Arial" w:cs="Arial"/>
          <w:color w:val="333333"/>
          <w:sz w:val="27"/>
          <w:szCs w:val="27"/>
          <w:lang w:eastAsia="es-MX"/>
        </w:rPr>
      </w:pPr>
      <w:ins w:id="51" w:author="Unknown">
        <w:r w:rsidRPr="00FF2F02">
          <w:rPr>
            <w:rFonts w:ascii="Arial" w:eastAsia="Times New Roman" w:hAnsi="Arial" w:cs="Arial"/>
            <w:b/>
            <w:bCs/>
            <w:color w:val="333333"/>
            <w:sz w:val="27"/>
            <w:lang w:eastAsia="es-MX"/>
          </w:rPr>
          <w:t>Notas</w:t>
        </w:r>
        <w:r w:rsidRPr="00FF2F02">
          <w:rPr>
            <w:rFonts w:ascii="Arial" w:eastAsia="Times New Roman" w:hAnsi="Arial" w:cs="Arial"/>
            <w:color w:val="333333"/>
            <w:sz w:val="27"/>
            <w:szCs w:val="27"/>
            <w:lang w:eastAsia="es-MX"/>
          </w:rPr>
          <w:t>: Configurar el inicio de sesión de usuario en Office 2013 en</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"https://technet.microsoft.com/es-es/library/jj715259.aspx"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technet.microsoft.com</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before="150" w:after="150" w:line="459" w:lineRule="atLeast"/>
        <w:outlineLvl w:val="3"/>
        <w:rPr>
          <w:ins w:id="52" w:author="Unknown"/>
          <w:rFonts w:ascii="Arial" w:eastAsia="Times New Roman" w:hAnsi="Arial" w:cs="Arial"/>
          <w:color w:val="333333"/>
          <w:sz w:val="27"/>
          <w:szCs w:val="27"/>
          <w:lang w:eastAsia="es-MX"/>
        </w:rPr>
      </w:pPr>
      <w:ins w:id="53" w:author="Unknown">
        <w:r w:rsidRPr="00FF2F02">
          <w:rPr>
            <w:rFonts w:ascii="Arial" w:eastAsia="Times New Roman" w:hAnsi="Arial" w:cs="Arial"/>
            <w:b/>
            <w:bCs/>
            <w:color w:val="333333"/>
            <w:sz w:val="27"/>
            <w:lang w:eastAsia="es-MX"/>
          </w:rPr>
          <w:t>c) Integración con redes sociales.</w:t>
        </w:r>
      </w:ins>
    </w:p>
    <w:p w:rsidR="00FF2F02" w:rsidRPr="00FF2F02" w:rsidRDefault="00FF2F02" w:rsidP="00FF2F02">
      <w:pPr>
        <w:shd w:val="clear" w:color="auto" w:fill="FFFFFF"/>
        <w:spacing w:after="150" w:line="459" w:lineRule="atLeast"/>
        <w:rPr>
          <w:ins w:id="54" w:author="Unknown"/>
          <w:rFonts w:ascii="Arial" w:eastAsia="Times New Roman" w:hAnsi="Arial" w:cs="Arial"/>
          <w:color w:val="333333"/>
          <w:sz w:val="27"/>
          <w:szCs w:val="27"/>
          <w:lang w:eastAsia="es-MX"/>
        </w:rPr>
      </w:pPr>
      <w:ins w:id="55" w:author="Unknown">
        <w:r w:rsidRPr="00FF2F02">
          <w:rPr>
            <w:rFonts w:ascii="Arial" w:eastAsia="Times New Roman" w:hAnsi="Arial" w:cs="Arial"/>
            <w:color w:val="333333"/>
            <w:sz w:val="27"/>
            <w:szCs w:val="27"/>
            <w:lang w:eastAsia="es-MX"/>
          </w:rPr>
          <w:lastRenderedPageBreak/>
          <w:t>Ya en la versión 2010 de Office era posible conectar nuestras cuentas de redes sociales con el Outlook a través de plugins, ahora ya podemos tener acceso a nuestras cuentas de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"https://es.linkedin.com/"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Linkedin</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"https://es-es.facebook.com/"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Facebook</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"https://twitter.com/"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Twitter</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"https://www.yammer.com/"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Yammer</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 con sólo introducir los datos conexión. Un plugin es un pequeño programa que actúa aporta funcionalidades nuevas o extensiones.</w:t>
        </w:r>
      </w:ins>
    </w:p>
    <w:p w:rsidR="00FF2F02" w:rsidRPr="00FF2F02" w:rsidRDefault="00FF2F02" w:rsidP="00FF2F02">
      <w:pPr>
        <w:shd w:val="clear" w:color="auto" w:fill="FFFFFF"/>
        <w:spacing w:after="150" w:line="459" w:lineRule="atLeast"/>
        <w:rPr>
          <w:ins w:id="56" w:author="Unknown"/>
          <w:rFonts w:ascii="Arial" w:eastAsia="Times New Roman" w:hAnsi="Arial" w:cs="Arial"/>
          <w:color w:val="333333"/>
          <w:sz w:val="27"/>
          <w:szCs w:val="27"/>
          <w:lang w:eastAsia="es-MX"/>
        </w:rPr>
      </w:pPr>
      <w:ins w:id="57" w:author="Unknown">
        <w:r w:rsidRPr="00FF2F02">
          <w:rPr>
            <w:rFonts w:ascii="Arial" w:eastAsia="Times New Roman" w:hAnsi="Arial" w:cs="Arial"/>
            <w:color w:val="333333"/>
            <w:sz w:val="27"/>
            <w:szCs w:val="27"/>
            <w:lang w:eastAsia="es-MX"/>
          </w:rPr>
          <w:t>Como resultado tendremos disponibles algunas funcionalidades de las redes sociales en nuestras aplicaciones de Office.  Como por ejemplo, la foto de nuestro remitente y enlace a su perfil con sólo teclear su dirección de correo electrónico o compartir cualquier documento que creemos directamente en redes sociales. Más adelante estudiaremos todas las posibilidades que nos brinda esta nueva funcionalidad.</w:t>
        </w:r>
      </w:ins>
    </w:p>
    <w:p w:rsidR="00FF2F02" w:rsidRPr="00FF2F02" w:rsidRDefault="00FF2F02" w:rsidP="00FF2F02">
      <w:pPr>
        <w:shd w:val="clear" w:color="auto" w:fill="FFFFFF"/>
        <w:spacing w:after="150" w:line="459" w:lineRule="atLeast"/>
        <w:rPr>
          <w:ins w:id="58" w:author="Unknown"/>
          <w:rFonts w:ascii="Arial" w:eastAsia="Times New Roman" w:hAnsi="Arial" w:cs="Arial"/>
          <w:color w:val="333333"/>
          <w:sz w:val="27"/>
          <w:szCs w:val="27"/>
          <w:lang w:eastAsia="es-MX"/>
        </w:rPr>
      </w:pPr>
      <w:ins w:id="59" w:author="Unknown">
        <w:r w:rsidRPr="00FF2F02">
          <w:rPr>
            <w:rFonts w:ascii="Arial" w:eastAsia="Times New Roman" w:hAnsi="Arial" w:cs="Arial"/>
            <w:color w:val="333333"/>
            <w:sz w:val="27"/>
            <w:szCs w:val="27"/>
            <w:lang w:eastAsia="es-MX"/>
          </w:rPr>
          <w:t>Se han integrado varios tipos de servicios de Internet además de las redes sociales, como el buscador</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"http://www.bing.com/?setlang=es"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Bing</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(para búsqueda de imágenes por ejemplo) y servicios de Internet como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"http://www.skype.com/es/"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Skype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(para llamar directamente desde la agenda de contactos de nuestra computadora (servicios</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"http://es.wikipedia.org/wiki/Voz_sobre_Protocolo_de_Internet"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VoIP</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Esto mejora la disponibilidad en cualquier sitio o ubicuidad de documentos, mejorando nuestra interacción social o profesional.</w:t>
        </w:r>
      </w:ins>
    </w:p>
    <w:p w:rsidR="00FF2F02" w:rsidRPr="00FF2F02" w:rsidRDefault="00FF2F02" w:rsidP="00FF2F02">
      <w:pPr>
        <w:shd w:val="clear" w:color="auto" w:fill="FFFFFF"/>
        <w:spacing w:after="150" w:line="459" w:lineRule="atLeast"/>
        <w:rPr>
          <w:ins w:id="60" w:author="Unknown"/>
          <w:rFonts w:ascii="Arial" w:eastAsia="Times New Roman" w:hAnsi="Arial" w:cs="Arial"/>
          <w:color w:val="333333"/>
          <w:sz w:val="27"/>
          <w:szCs w:val="27"/>
          <w:lang w:eastAsia="es-MX"/>
        </w:rPr>
      </w:pPr>
      <w:ins w:id="61" w:author="Unknown">
        <w:r w:rsidRPr="00FF2F02">
          <w:rPr>
            <w:rFonts w:ascii="Arial" w:eastAsia="Times New Roman" w:hAnsi="Arial" w:cs="Arial"/>
            <w:b/>
            <w:bCs/>
            <w:color w:val="333333"/>
            <w:sz w:val="27"/>
            <w:lang w:eastAsia="es-MX"/>
          </w:rPr>
          <w:t>Nota</w:t>
        </w:r>
        <w:r w:rsidRPr="00FF2F02">
          <w:rPr>
            <w:rFonts w:ascii="Arial" w:eastAsia="Times New Roman" w:hAnsi="Arial" w:cs="Arial"/>
            <w:color w:val="333333"/>
            <w:sz w:val="27"/>
            <w:szCs w:val="27"/>
            <w:lang w:eastAsia="es-MX"/>
          </w:rPr>
          <w:t>: En este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"http://www.formacionprofesional.info/que-se-mantiene-y-que-se-ha-eliminado-en-office-2013/"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enlace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podrás consultar lo que se elimina y se añade respecto a la versión 2010. No obstante, a lo largo del tutorial comentaremos más en detalle novedades de cada aplicación que compone la suite.</w:t>
        </w:r>
      </w:ins>
    </w:p>
    <w:p w:rsidR="00FF2F02" w:rsidRPr="00FF2F02" w:rsidRDefault="00FF2F02" w:rsidP="00FF2F02">
      <w:pPr>
        <w:shd w:val="clear" w:color="auto" w:fill="FFFFFF"/>
        <w:spacing w:before="300" w:after="150" w:line="240" w:lineRule="auto"/>
        <w:outlineLvl w:val="2"/>
        <w:rPr>
          <w:ins w:id="62" w:author="Unknown"/>
          <w:rFonts w:ascii="Arial" w:eastAsia="Times New Roman" w:hAnsi="Arial" w:cs="Arial"/>
          <w:color w:val="333333"/>
          <w:sz w:val="44"/>
          <w:szCs w:val="44"/>
          <w:lang w:eastAsia="es-MX"/>
        </w:rPr>
      </w:pPr>
      <w:bookmarkStart w:id="63" w:name="Ancla03"/>
      <w:bookmarkEnd w:id="63"/>
      <w:ins w:id="64" w:author="Unknown">
        <w:r w:rsidRPr="00FF2F02">
          <w:rPr>
            <w:rFonts w:ascii="Arial" w:eastAsia="Times New Roman" w:hAnsi="Arial" w:cs="Arial"/>
            <w:color w:val="333333"/>
            <w:sz w:val="44"/>
            <w:szCs w:val="44"/>
            <w:lang w:eastAsia="es-MX"/>
          </w:rPr>
          <w:t>3.- Aplicaciones que componen la suite ofimática.</w:t>
        </w:r>
      </w:ins>
    </w:p>
    <w:p w:rsidR="00FF2F02" w:rsidRPr="00FF2F02" w:rsidRDefault="00FF2F02" w:rsidP="00FF2F02">
      <w:pPr>
        <w:shd w:val="clear" w:color="auto" w:fill="FFFFFF"/>
        <w:spacing w:after="0" w:line="459" w:lineRule="atLeast"/>
        <w:rPr>
          <w:ins w:id="65" w:author="Unknown"/>
          <w:rFonts w:ascii="Arial" w:eastAsia="Times New Roman" w:hAnsi="Arial" w:cs="Arial"/>
          <w:color w:val="333333"/>
          <w:sz w:val="27"/>
          <w:szCs w:val="27"/>
          <w:lang w:eastAsia="es-MX"/>
        </w:rPr>
      </w:pPr>
      <w:r>
        <w:rPr>
          <w:rFonts w:ascii="Arial" w:eastAsia="Times New Roman" w:hAnsi="Arial" w:cs="Arial"/>
          <w:noProof/>
          <w:color w:val="12538B"/>
          <w:sz w:val="27"/>
          <w:szCs w:val="27"/>
          <w:lang w:eastAsia="es-MX"/>
        </w:rPr>
        <w:lastRenderedPageBreak/>
        <w:drawing>
          <wp:inline distT="0" distB="0" distL="0" distR="0">
            <wp:extent cx="1438275" cy="1666875"/>
            <wp:effectExtent l="19050" t="0" r="9525" b="0"/>
            <wp:docPr id="5" name="Imagen 5" descr="menu_offi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_office">
                      <a:hlinkClick r:id="rId21"/>
                    </pic:cNvPr>
                    <pic:cNvPicPr>
                      <a:picLocks noChangeAspect="1" noChangeArrowheads="1"/>
                    </pic:cNvPicPr>
                  </pic:nvPicPr>
                  <pic:blipFill>
                    <a:blip r:embed="rId22"/>
                    <a:srcRect/>
                    <a:stretch>
                      <a:fillRect/>
                    </a:stretch>
                  </pic:blipFill>
                  <pic:spPr bwMode="auto">
                    <a:xfrm>
                      <a:off x="0" y="0"/>
                      <a:ext cx="1438275" cy="1666875"/>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after="150" w:line="459" w:lineRule="atLeast"/>
        <w:rPr>
          <w:ins w:id="66" w:author="Unknown"/>
          <w:rFonts w:ascii="Arial" w:eastAsia="Times New Roman" w:hAnsi="Arial" w:cs="Arial"/>
          <w:i/>
          <w:iCs/>
          <w:color w:val="220E10"/>
          <w:sz w:val="27"/>
          <w:szCs w:val="27"/>
          <w:lang w:eastAsia="es-MX"/>
        </w:rPr>
      </w:pPr>
      <w:ins w:id="67" w:author="Unknown">
        <w:r w:rsidRPr="00FF2F02">
          <w:rPr>
            <w:rFonts w:ascii="Arial" w:eastAsia="Times New Roman" w:hAnsi="Arial" w:cs="Arial"/>
            <w:i/>
            <w:iCs/>
            <w:color w:val="220E10"/>
            <w:sz w:val="27"/>
            <w:szCs w:val="27"/>
            <w:lang w:eastAsia="es-MX"/>
          </w:rPr>
          <w:t>Captura de pantalla: Menú MS Office</w:t>
        </w:r>
      </w:ins>
    </w:p>
    <w:p w:rsidR="00FF2F02" w:rsidRPr="00FF2F02" w:rsidRDefault="00FF2F02" w:rsidP="00FF2F02">
      <w:pPr>
        <w:shd w:val="clear" w:color="auto" w:fill="FFFFFF"/>
        <w:spacing w:after="150" w:line="459" w:lineRule="atLeast"/>
        <w:rPr>
          <w:ins w:id="68" w:author="Unknown"/>
          <w:rFonts w:ascii="Arial" w:eastAsia="Times New Roman" w:hAnsi="Arial" w:cs="Arial"/>
          <w:color w:val="333333"/>
          <w:sz w:val="27"/>
          <w:szCs w:val="27"/>
          <w:lang w:eastAsia="es-MX"/>
        </w:rPr>
      </w:pPr>
      <w:ins w:id="69"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"http://www.outlook.com/"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Ms Outlook</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se integra con las redes sociales y </w:t>
        </w:r>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"http://office.microsoft.com/es-es/onenote/"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OneNote</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ha mejorado mucho su interfaz, ya que ahora se integra en cualquier dispositivo móvil para disponer de tus notas en cualquier lugar.</w:t>
        </w:r>
      </w:ins>
    </w:p>
    <w:p w:rsidR="00FF2F02" w:rsidRPr="00FF2F02" w:rsidRDefault="00FF2F02" w:rsidP="00FF2F02">
      <w:pPr>
        <w:shd w:val="clear" w:color="auto" w:fill="FFFFFF"/>
        <w:spacing w:after="150" w:line="459" w:lineRule="atLeast"/>
        <w:rPr>
          <w:ins w:id="70" w:author="Unknown"/>
          <w:rFonts w:ascii="Arial" w:eastAsia="Times New Roman" w:hAnsi="Arial" w:cs="Arial"/>
          <w:color w:val="333333"/>
          <w:sz w:val="27"/>
          <w:szCs w:val="27"/>
          <w:lang w:eastAsia="es-MX"/>
        </w:rPr>
      </w:pPr>
      <w:ins w:id="71" w:author="Unknown">
        <w:r w:rsidRPr="00FF2F02">
          <w:rPr>
            <w:rFonts w:ascii="Arial" w:eastAsia="Times New Roman" w:hAnsi="Arial" w:cs="Arial"/>
            <w:color w:val="333333"/>
            <w:sz w:val="27"/>
            <w:szCs w:val="27"/>
            <w:lang w:eastAsia="es-MX"/>
          </w:rPr>
          <w:t>Por el contrario, </w:t>
        </w:r>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"http://office.microsoft.com/es-es/access/"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Access</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sólo se ha renovado en su interfaz, pero presenta una novedad muy potente, la creación de un nuevo tipo de bases de datos para crear aplicaciones web a través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"http://office.microsoft.com/es-es/sharepoint-server-help/que-es-sharepoint-HA010378184.aspx"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SharePoint</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una aplicación de Microsoft que permite la creación de portales web de colaboración tanto para Internet como redes locales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"http://es.wikipedia.org/wiki/Intranet"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intranets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En esta</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"http://office.microsoft.com/es-es/access-help/novedades-de-access-2013-HA102809500.aspx"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página</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"http://office.microsoft.com/es-es/access-help/novedades-de-access-2013-HA102809500.aspx"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 web</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se explica detalladamente el nuevo proceso.</w:t>
        </w:r>
      </w:ins>
    </w:p>
    <w:p w:rsidR="00FF2F02" w:rsidRPr="00FF2F02" w:rsidRDefault="00FF2F02" w:rsidP="00FF2F02">
      <w:pPr>
        <w:shd w:val="clear" w:color="auto" w:fill="FFFFFF"/>
        <w:spacing w:after="150" w:line="459" w:lineRule="atLeast"/>
        <w:rPr>
          <w:ins w:id="72" w:author="Unknown"/>
          <w:rFonts w:ascii="Arial" w:eastAsia="Times New Roman" w:hAnsi="Arial" w:cs="Arial"/>
          <w:color w:val="333333"/>
          <w:sz w:val="27"/>
          <w:szCs w:val="27"/>
          <w:lang w:eastAsia="es-MX"/>
        </w:rPr>
      </w:pPr>
      <w:ins w:id="73" w:author="Unknown">
        <w:r w:rsidRPr="00FF2F02">
          <w:rPr>
            <w:rFonts w:ascii="Arial" w:eastAsia="Times New Roman" w:hAnsi="Arial" w:cs="Arial"/>
            <w:color w:val="333333"/>
            <w:sz w:val="27"/>
            <w:szCs w:val="27"/>
            <w:lang w:eastAsia="es-MX"/>
          </w:rPr>
          <w:t>Se mejora el modo de lectura en</w:t>
        </w:r>
        <w:r w:rsidRPr="00FF2F02">
          <w:rPr>
            <w:rFonts w:ascii="Arial" w:eastAsia="Times New Roman" w:hAnsi="Arial" w:cs="Arial"/>
            <w:color w:val="333333"/>
            <w:sz w:val="27"/>
            <w:lang w:eastAsia="es-MX"/>
          </w:rPr>
          <w:t> </w:t>
        </w:r>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"http://office.microsoft.com/es-es/word-help/novedades-de-word-2013-HA102809597.aspx"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Word</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con la adaptación automática del tamaño del texto en pantalla y la edición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"http://es.wikipedia.org/wiki/PDF"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PDFs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si has leído bien, ahora se podrán editar</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"http://get.adobe.com/es/reader/"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documentos PDF</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directamente desde Ms Word. Ésta característica es muy útil y puede ahorrarte mucho trabajo, porque no sólo edita tus documentos de Word guardados como PDF, si no todos los demás (salvo que estén protegidos para no ser modificados).</w:t>
        </w:r>
      </w:ins>
    </w:p>
    <w:p w:rsidR="00FF2F02" w:rsidRPr="00FF2F02" w:rsidRDefault="00FF2F02" w:rsidP="00FF2F02">
      <w:pPr>
        <w:shd w:val="clear" w:color="auto" w:fill="FFFFFF"/>
        <w:spacing w:after="0" w:line="459" w:lineRule="atLeast"/>
        <w:rPr>
          <w:ins w:id="74" w:author="Unknown"/>
          <w:rFonts w:ascii="Arial" w:eastAsia="Times New Roman" w:hAnsi="Arial" w:cs="Arial"/>
          <w:color w:val="333333"/>
          <w:sz w:val="27"/>
          <w:szCs w:val="27"/>
          <w:lang w:eastAsia="es-MX"/>
        </w:rPr>
      </w:pPr>
      <w:r>
        <w:rPr>
          <w:rFonts w:ascii="Arial" w:eastAsia="Times New Roman" w:hAnsi="Arial" w:cs="Arial"/>
          <w:noProof/>
          <w:color w:val="12538B"/>
          <w:sz w:val="27"/>
          <w:szCs w:val="27"/>
          <w:lang w:eastAsia="es-MX"/>
        </w:rPr>
        <w:drawing>
          <wp:inline distT="0" distB="0" distL="0" distR="0">
            <wp:extent cx="1581150" cy="647700"/>
            <wp:effectExtent l="19050" t="0" r="0" b="0"/>
            <wp:docPr id="6" name="Imagen 6" descr="marcador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cadores">
                      <a:hlinkClick r:id="rId23"/>
                    </pic:cNvPr>
                    <pic:cNvPicPr>
                      <a:picLocks noChangeAspect="1" noChangeArrowheads="1"/>
                    </pic:cNvPicPr>
                  </pic:nvPicPr>
                  <pic:blipFill>
                    <a:blip r:embed="rId24"/>
                    <a:srcRect/>
                    <a:stretch>
                      <a:fillRect/>
                    </a:stretch>
                  </pic:blipFill>
                  <pic:spPr bwMode="auto">
                    <a:xfrm>
                      <a:off x="0" y="0"/>
                      <a:ext cx="1581150" cy="647700"/>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after="150" w:line="459" w:lineRule="atLeast"/>
        <w:rPr>
          <w:ins w:id="75" w:author="Unknown"/>
          <w:rFonts w:ascii="Arial" w:eastAsia="Times New Roman" w:hAnsi="Arial" w:cs="Arial"/>
          <w:i/>
          <w:iCs/>
          <w:color w:val="220E10"/>
          <w:sz w:val="27"/>
          <w:szCs w:val="27"/>
          <w:lang w:eastAsia="es-MX"/>
        </w:rPr>
      </w:pPr>
      <w:ins w:id="76" w:author="Unknown">
        <w:r w:rsidRPr="00FF2F02">
          <w:rPr>
            <w:rFonts w:ascii="Arial" w:eastAsia="Times New Roman" w:hAnsi="Arial" w:cs="Arial"/>
            <w:i/>
            <w:iCs/>
            <w:color w:val="220E10"/>
            <w:sz w:val="27"/>
            <w:szCs w:val="27"/>
            <w:lang w:eastAsia="es-MX"/>
          </w:rPr>
          <w:t>Captura de pantalla: Punto de trabajo de la última sesión</w:t>
        </w:r>
      </w:ins>
    </w:p>
    <w:p w:rsidR="00FF2F02" w:rsidRPr="00FF2F02" w:rsidRDefault="00FF2F02" w:rsidP="00FF2F02">
      <w:pPr>
        <w:shd w:val="clear" w:color="auto" w:fill="FFFFFF"/>
        <w:spacing w:after="150" w:line="459" w:lineRule="atLeast"/>
        <w:rPr>
          <w:ins w:id="77" w:author="Unknown"/>
          <w:rFonts w:ascii="Arial" w:eastAsia="Times New Roman" w:hAnsi="Arial" w:cs="Arial"/>
          <w:color w:val="333333"/>
          <w:sz w:val="27"/>
          <w:szCs w:val="27"/>
          <w:lang w:eastAsia="es-MX"/>
        </w:rPr>
      </w:pPr>
      <w:ins w:id="78" w:author="Unknown">
        <w:r w:rsidRPr="00FF2F02">
          <w:rPr>
            <w:rFonts w:ascii="Arial" w:eastAsia="Times New Roman" w:hAnsi="Arial" w:cs="Arial"/>
            <w:color w:val="333333"/>
            <w:sz w:val="27"/>
            <w:szCs w:val="27"/>
            <w:lang w:eastAsia="es-MX"/>
          </w:rPr>
          <w:lastRenderedPageBreak/>
          <w:t>Ms Word como el resto de aplicaciones de Office dan soporte a pantallas y dispositivos táctiles para poder escribir anotaciones a mano alzada (gestos y atajos de dedos para pantallas táctiles) o bien con algún</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"http://es.wikipedia.org/wiki/Pantalla_t%C3%A1ctil"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puntero capacitivo</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e incluso con el ratón. Como novedad observamos que al abrir un documento donde hemos trabajado, Word nos avisa en qué punto nos quedamos en la anterior sesión.</w:t>
        </w:r>
      </w:ins>
    </w:p>
    <w:p w:rsidR="00FF2F02" w:rsidRPr="00FF2F02" w:rsidRDefault="00FF2F02" w:rsidP="00FF2F02">
      <w:pPr>
        <w:shd w:val="clear" w:color="auto" w:fill="FFFFFF"/>
        <w:spacing w:after="150" w:line="459" w:lineRule="atLeast"/>
        <w:rPr>
          <w:ins w:id="79" w:author="Unknown"/>
          <w:rFonts w:ascii="Arial" w:eastAsia="Times New Roman" w:hAnsi="Arial" w:cs="Arial"/>
          <w:color w:val="333333"/>
          <w:sz w:val="27"/>
          <w:szCs w:val="27"/>
          <w:lang w:eastAsia="es-MX"/>
        </w:rPr>
      </w:pPr>
      <w:ins w:id="80"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"http://office.microsoft.com/en-us/powerpoint-help/training-courses-for-powerpoint-2013-HA104015465.aspx"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Powerpoint</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con la</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"http://www.ditec.es/technologies/view/24"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proyección multi-pantalla</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presenta un nuevo modo presentación más impactante, por ejemplo podemos mostrar una slide (o diapositiva) en una pantalla mientras mostramos un vídeo en otra y todo controlado desde nuestro ordenador que gracias a la vista dual podemos estar frente al público mientras observamos nuestras notas y gestionamos nuestras diapositivas y recursos multimedia.</w:t>
        </w:r>
      </w:ins>
    </w:p>
    <w:p w:rsidR="00FF2F02" w:rsidRPr="00FF2F02" w:rsidRDefault="00FF2F02" w:rsidP="00FF2F02">
      <w:pPr>
        <w:shd w:val="clear" w:color="auto" w:fill="FFFFFF"/>
        <w:spacing w:after="150" w:line="459" w:lineRule="atLeast"/>
        <w:rPr>
          <w:ins w:id="81" w:author="Unknown"/>
          <w:rFonts w:ascii="Arial" w:eastAsia="Times New Roman" w:hAnsi="Arial" w:cs="Arial"/>
          <w:color w:val="333333"/>
          <w:sz w:val="27"/>
          <w:szCs w:val="27"/>
          <w:lang w:eastAsia="es-MX"/>
        </w:rPr>
      </w:pPr>
      <w:ins w:id="82" w:author="Unknown">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"http://www.formacionprofesional.info/cursos-y-tutoriales-gratis-de-powerpoint/"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Powerpoint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incluye además nuevas formas para insertar elementos además de un zoom dinámico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"https://www.youtube.com/watch?v=2k68qE6y5P4"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demo de officevideos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También podemos hacer un mejor uso de los recursos de Internet e incrustar vídeos y objetos multimedia en cualquier documento de Ms Office desde la web sin salir de la aplicación. Por ejemplo podemos utilizar</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"http://www.flickr.com/"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Flickr</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como repositorio de imágenes para insertar en nuestros documentos gráficos.</w:t>
        </w:r>
      </w:ins>
    </w:p>
    <w:p w:rsidR="00FF2F02" w:rsidRPr="00FF2F02" w:rsidRDefault="00FF2F02" w:rsidP="00FF2F02">
      <w:pPr>
        <w:shd w:val="clear" w:color="auto" w:fill="FFFFFF"/>
        <w:spacing w:after="150" w:line="459" w:lineRule="atLeast"/>
        <w:rPr>
          <w:ins w:id="83" w:author="Unknown"/>
          <w:rFonts w:ascii="Arial" w:eastAsia="Times New Roman" w:hAnsi="Arial" w:cs="Arial"/>
          <w:color w:val="333333"/>
          <w:sz w:val="27"/>
          <w:szCs w:val="27"/>
          <w:lang w:eastAsia="es-MX"/>
        </w:rPr>
      </w:pPr>
      <w:ins w:id="84" w:author="Unknown">
        <w:r w:rsidRPr="00FF2F02">
          <w:rPr>
            <w:rFonts w:ascii="Arial" w:eastAsia="Times New Roman" w:hAnsi="Arial" w:cs="Arial"/>
            <w:color w:val="333333"/>
            <w:sz w:val="27"/>
            <w:szCs w:val="27"/>
            <w:lang w:eastAsia="es-MX"/>
          </w:rPr>
          <w:t>Excel incorpora el relleno inteligente, llamado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"http://office.microsoft.com/en-us/excel-help/turn-flash-fill-on-HA104043292.aspx"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Flash Fill</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con reconocimiento de patrones de datos. Se mejora el asistente para crear gráficos, con vistas previas y recomendaciones automáticas sobre el tipo de gráficos que mejor se adapta al tipo de datos que manejamos.</w:t>
        </w:r>
      </w:ins>
    </w:p>
    <w:p w:rsidR="00FF2F02" w:rsidRPr="00FF2F02" w:rsidRDefault="00FF2F02" w:rsidP="00FF2F02">
      <w:pPr>
        <w:shd w:val="clear" w:color="auto" w:fill="FFFFFF"/>
        <w:spacing w:after="150" w:line="459" w:lineRule="atLeast"/>
        <w:rPr>
          <w:ins w:id="85" w:author="Unknown"/>
          <w:rFonts w:ascii="Arial" w:eastAsia="Times New Roman" w:hAnsi="Arial" w:cs="Arial"/>
          <w:color w:val="333333"/>
          <w:sz w:val="27"/>
          <w:szCs w:val="27"/>
          <w:lang w:eastAsia="es-MX"/>
        </w:rPr>
      </w:pPr>
      <w:ins w:id="86"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"http://www.microsoft.com/business/es-es/Productos/Paginas/office-professional-plus-2013.aspx"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Office Professional Plus</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incluye </w:t>
        </w:r>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"http://es.wikipedia.org/wiki/Microsoft_Lync"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Microsoft Office Lync</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(antes Microsoft Communicator) una utilidad de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"http://es.wikipedia.org/wiki/Mensajer%C3%ADa_instant%C3%A1nea" \o "Mensajería instantánea"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mensajería instantánea</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con posibilidades de videoconferencia, telefonía, compartir aplicaciones o transferir archivos. Puedes ampliar información sobre su uso en nuestro enlace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"http://www.formacionprofesional.info/tutorial-de-ms-lync-2013/"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Tutorial de MS Lync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after="150" w:line="459" w:lineRule="atLeast"/>
        <w:rPr>
          <w:ins w:id="87" w:author="Unknown"/>
          <w:rFonts w:ascii="Arial" w:eastAsia="Times New Roman" w:hAnsi="Arial" w:cs="Arial"/>
          <w:color w:val="333333"/>
          <w:sz w:val="27"/>
          <w:szCs w:val="27"/>
          <w:lang w:eastAsia="es-MX"/>
        </w:rPr>
      </w:pPr>
      <w:ins w:id="88" w:author="Unknown">
        <w:r w:rsidRPr="00FF2F02">
          <w:rPr>
            <w:rFonts w:ascii="Arial" w:eastAsia="Times New Roman" w:hAnsi="Arial" w:cs="Arial"/>
            <w:b/>
            <w:bCs/>
            <w:color w:val="333333"/>
            <w:sz w:val="27"/>
            <w:lang w:eastAsia="es-MX"/>
          </w:rPr>
          <w:lastRenderedPageBreak/>
          <w:fldChar w:fldCharType="begin"/>
        </w:r>
        <w:r w:rsidRPr="00FF2F02">
          <w:rPr>
            <w:rFonts w:ascii="Arial" w:eastAsia="Times New Roman" w:hAnsi="Arial" w:cs="Arial"/>
            <w:b/>
            <w:bCs/>
            <w:color w:val="333333"/>
            <w:sz w:val="27"/>
            <w:lang w:eastAsia="es-MX"/>
          </w:rPr>
          <w:instrText xml:space="preserve"> HYPERLINK "http://es.wikipedia.org/wiki/Microsoft_InfoPath"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Microsoft InfoPath</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se utiliza habitualmente para crear formularios para la entrada de datos con el estándar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"http://es.wikipedia.org/wiki/XML" \o "XML"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XML</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Muy usado con el servidor</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"http://es.wikipedia.org/wiki/Microsoft_Office_SharePoint_Portal_Server"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Sharepoint</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En la versión de MS Office 2013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"http://es.wikipedia.org/w/index.php?title=Microsoft_Office_SharePoint_Workspace&amp;action=edit&amp;redlink=1" \o "Microsoft Office SharePoint Workspace (aún no redactado)"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SharePoint Workspace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ha sido reemplazado por los servicios en la nube de Microsoft. En este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"http://es.wikipedia.org/wiki/Microsoft_Office_2013"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enlace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de la Wikipedia puedes consultar el resto de funciones eliminadas de versiones anteriores.</w:t>
        </w:r>
      </w:ins>
    </w:p>
    <w:p w:rsidR="00FF2F02" w:rsidRPr="00FF2F02" w:rsidRDefault="00FF2F02" w:rsidP="00FF2F02">
      <w:pPr>
        <w:shd w:val="clear" w:color="auto" w:fill="FFFFFF"/>
        <w:spacing w:after="0" w:line="459" w:lineRule="atLeast"/>
        <w:rPr>
          <w:ins w:id="89" w:author="Unknown"/>
          <w:rFonts w:ascii="Arial" w:eastAsia="Times New Roman" w:hAnsi="Arial" w:cs="Arial"/>
          <w:color w:val="333333"/>
          <w:sz w:val="27"/>
          <w:szCs w:val="27"/>
          <w:lang w:eastAsia="es-MX"/>
        </w:rPr>
      </w:pPr>
      <w:r>
        <w:rPr>
          <w:rFonts w:ascii="Arial" w:eastAsia="Times New Roman" w:hAnsi="Arial" w:cs="Arial"/>
          <w:noProof/>
          <w:color w:val="12538B"/>
          <w:sz w:val="27"/>
          <w:szCs w:val="27"/>
          <w:lang w:eastAsia="es-MX"/>
        </w:rPr>
        <w:drawing>
          <wp:inline distT="0" distB="0" distL="0" distR="0">
            <wp:extent cx="1600200" cy="1057275"/>
            <wp:effectExtent l="19050" t="0" r="0" b="0"/>
            <wp:docPr id="7" name="Imagen 7" descr="herramientas_offic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ramientas_office">
                      <a:hlinkClick r:id="rId25" tgtFrame="&quot;_blank&quot;"/>
                    </pic:cNvPr>
                    <pic:cNvPicPr>
                      <a:picLocks noChangeAspect="1" noChangeArrowheads="1"/>
                    </pic:cNvPicPr>
                  </pic:nvPicPr>
                  <pic:blipFill>
                    <a:blip r:embed="rId26"/>
                    <a:srcRect/>
                    <a:stretch>
                      <a:fillRect/>
                    </a:stretch>
                  </pic:blipFill>
                  <pic:spPr bwMode="auto">
                    <a:xfrm>
                      <a:off x="0" y="0"/>
                      <a:ext cx="1600200" cy="1057275"/>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after="150" w:line="459" w:lineRule="atLeast"/>
        <w:rPr>
          <w:ins w:id="90" w:author="Unknown"/>
          <w:rFonts w:ascii="Arial" w:eastAsia="Times New Roman" w:hAnsi="Arial" w:cs="Arial"/>
          <w:i/>
          <w:iCs/>
          <w:color w:val="220E10"/>
          <w:sz w:val="27"/>
          <w:szCs w:val="27"/>
          <w:lang w:eastAsia="es-MX"/>
        </w:rPr>
      </w:pPr>
      <w:ins w:id="91" w:author="Unknown">
        <w:r w:rsidRPr="00FF2F02">
          <w:rPr>
            <w:rFonts w:ascii="Arial" w:eastAsia="Times New Roman" w:hAnsi="Arial" w:cs="Arial"/>
            <w:i/>
            <w:iCs/>
            <w:color w:val="220E10"/>
            <w:sz w:val="27"/>
            <w:szCs w:val="27"/>
            <w:lang w:eastAsia="es-MX"/>
          </w:rPr>
          <w:t>Captura de pantalla: Menú herramientas</w:t>
        </w:r>
      </w:ins>
    </w:p>
    <w:p w:rsidR="00FF2F02" w:rsidRPr="00FF2F02" w:rsidRDefault="00FF2F02" w:rsidP="00FF2F02">
      <w:pPr>
        <w:shd w:val="clear" w:color="auto" w:fill="FFFFFF"/>
        <w:spacing w:after="150" w:line="459" w:lineRule="atLeast"/>
        <w:rPr>
          <w:ins w:id="92" w:author="Unknown"/>
          <w:rFonts w:ascii="Arial" w:eastAsia="Times New Roman" w:hAnsi="Arial" w:cs="Arial"/>
          <w:color w:val="333333"/>
          <w:sz w:val="27"/>
          <w:szCs w:val="27"/>
          <w:lang w:eastAsia="es-MX"/>
        </w:rPr>
      </w:pPr>
      <w:ins w:id="93" w:author="Unknown">
        <w:r w:rsidRPr="00FF2F02">
          <w:rPr>
            <w:rFonts w:ascii="Arial" w:eastAsia="Times New Roman" w:hAnsi="Arial" w:cs="Arial"/>
            <w:color w:val="333333"/>
            <w:sz w:val="27"/>
            <w:szCs w:val="27"/>
            <w:lang w:eastAsia="es-MX"/>
          </w:rPr>
          <w:t>En el nuevo apartado de Herramientas de Office 2013 se incluye un Administrador de grabaciones para</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"http://es.wikipedia.org/wiki/Lync"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Lync</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"http://office.microsoft.com/es-es/word-help/centro-de-carga-de-microsoft-office-HA010388348.aspx"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Centro de carga de Office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(para ver el estado de los archivos que se cargan en el servidor), la utilidad</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"http://technet.microsoft.com/en-us/library/dn205149.aspx"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Database Compare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"http://technet.microsoft.com/es-es/library/jj863580.aspx"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Panel y Registro de telemetría</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"http://zoom.it/o86l" \l "full"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ejemplo del panel</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"http://office.microsoft.com/es-es/word-help/habilitar-el-uso-de-otros-idiomas-en-sus-programas-de-office-HA010354783.aspx"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Preferencias de idioma</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y</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"http://office.microsoft.com/en-us/excel-help/what-you-can-do-with-spreadsheet-inquire-HA102835926.aspx"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Spreadsheet Compare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(un comando para comparar celda a celda dos libros abiertos y así poder comparar versiones de libros de Excel y analizar problemas o inconsistencias, o ver</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"http://office.microsoft.com/es-es/excel-help/crear-una-referencia-externa-enlace-a-un-rango-de-celdas-de-otro-libro-HP010102338.aspx"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enlaces entre libros y hojas de cálculo</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Es posible que no tengas disponible alguna de estas opciones dependiendo de la versión de tu paquete de Office).</w:t>
        </w:r>
      </w:ins>
    </w:p>
    <w:p w:rsidR="00FF2F02" w:rsidRPr="00FF2F02" w:rsidRDefault="00FF2F02" w:rsidP="00FF2F02">
      <w:pPr>
        <w:numPr>
          <w:ilvl w:val="0"/>
          <w:numId w:val="8"/>
        </w:numPr>
        <w:shd w:val="clear" w:color="auto" w:fill="FFFFFF"/>
        <w:spacing w:before="100" w:beforeAutospacing="1" w:after="100" w:afterAutospacing="1" w:line="459" w:lineRule="atLeast"/>
        <w:rPr>
          <w:ins w:id="94" w:author="Unknown"/>
          <w:rFonts w:ascii="Arial" w:eastAsia="Times New Roman" w:hAnsi="Arial" w:cs="Arial"/>
          <w:color w:val="333333"/>
          <w:sz w:val="27"/>
          <w:szCs w:val="27"/>
          <w:lang w:eastAsia="es-MX"/>
        </w:rPr>
      </w:pPr>
      <w:ins w:id="95" w:author="Unknown">
        <w:r w:rsidRPr="00FF2F02">
          <w:rPr>
            <w:rFonts w:ascii="Arial" w:eastAsia="Times New Roman" w:hAnsi="Arial" w:cs="Arial"/>
            <w:color w:val="333333"/>
            <w:sz w:val="27"/>
            <w:szCs w:val="27"/>
            <w:lang w:eastAsia="es-MX"/>
          </w:rPr>
          <w:t>En el siguiente enlace puedes ver una descripción mas detallada: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"http://www.formacionprofesional.info/herramientas-de-ms-office-2013/"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E60000"/>
            <w:sz w:val="27"/>
            <w:u w:val="single"/>
            <w:lang w:eastAsia="es-MX"/>
          </w:rPr>
          <w:t>Herramientas de Ms Office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after="150" w:line="459" w:lineRule="atLeast"/>
        <w:rPr>
          <w:ins w:id="96" w:author="Unknown"/>
          <w:rFonts w:ascii="Arial" w:eastAsia="Times New Roman" w:hAnsi="Arial" w:cs="Arial"/>
          <w:color w:val="333333"/>
          <w:sz w:val="27"/>
          <w:szCs w:val="27"/>
          <w:lang w:eastAsia="es-MX"/>
        </w:rPr>
      </w:pPr>
      <w:ins w:id="97" w:author="Unknown">
        <w:r w:rsidRPr="00FF2F02">
          <w:rPr>
            <w:rFonts w:ascii="Arial" w:eastAsia="Times New Roman" w:hAnsi="Arial" w:cs="Arial"/>
            <w:color w:val="333333"/>
            <w:sz w:val="27"/>
            <w:szCs w:val="27"/>
            <w:lang w:eastAsia="es-MX"/>
          </w:rPr>
          <w:t>Una opción sencilla, que nos ha resultado muy agradable en todas las aplicaciones de Office 2013, se encuentra en el menú</w:t>
        </w:r>
        <w:r w:rsidRPr="00FF2F02">
          <w:rPr>
            <w:rFonts w:ascii="Arial" w:eastAsia="Times New Roman" w:hAnsi="Arial" w:cs="Arial"/>
            <w:color w:val="333333"/>
            <w:sz w:val="27"/>
            <w:lang w:eastAsia="es-MX"/>
          </w:rPr>
          <w:t> </w:t>
        </w:r>
        <w:r w:rsidRPr="00FF2F02">
          <w:rPr>
            <w:rFonts w:ascii="Arial" w:eastAsia="Times New Roman" w:hAnsi="Arial" w:cs="Arial"/>
            <w:b/>
            <w:bCs/>
            <w:color w:val="333333"/>
            <w:sz w:val="27"/>
            <w:lang w:eastAsia="es-MX"/>
          </w:rPr>
          <w:t>Archivo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b/>
            <w:bCs/>
            <w:color w:val="333333"/>
            <w:sz w:val="27"/>
            <w:lang w:eastAsia="es-MX"/>
          </w:rPr>
          <w:t>Cuenta</w:t>
        </w:r>
        <w:r w:rsidRPr="00FF2F02">
          <w:rPr>
            <w:rFonts w:ascii="Arial" w:eastAsia="Times New Roman" w:hAnsi="Arial" w:cs="Arial"/>
            <w:color w:val="333333"/>
            <w:sz w:val="27"/>
            <w:szCs w:val="27"/>
            <w:lang w:eastAsia="es-MX"/>
          </w:rPr>
          <w:t>. Se trata de la posibilidad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"http://office.microsoft.com/es-es/word-help/cambiar-el-tema-de-office-HA103355148.aspx"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cambiar el Tema de Office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xml:space="preserve"> para definir el </w:t>
        </w:r>
        <w:r w:rsidRPr="00FF2F02">
          <w:rPr>
            <w:rFonts w:ascii="Arial" w:eastAsia="Times New Roman" w:hAnsi="Arial" w:cs="Arial"/>
            <w:color w:val="333333"/>
            <w:sz w:val="27"/>
            <w:szCs w:val="27"/>
            <w:lang w:eastAsia="es-MX"/>
          </w:rPr>
          <w:lastRenderedPageBreak/>
          <w:t>contraste o la combinación de colores de su interfaz, lo cual es ideal para adaptar la pantalla a nuestras condiciones de iluminación y que nuestra vista se canse menos con el trabajo tras la pantalla.</w:t>
        </w:r>
      </w:ins>
    </w:p>
    <w:p w:rsidR="00FF2F02" w:rsidRPr="00FF2F02" w:rsidRDefault="00FF2F02" w:rsidP="00FF2F02">
      <w:pPr>
        <w:shd w:val="clear" w:color="auto" w:fill="FFFFFF"/>
        <w:spacing w:after="150" w:line="459" w:lineRule="atLeast"/>
        <w:rPr>
          <w:ins w:id="98" w:author="Unknown"/>
          <w:rFonts w:ascii="Arial" w:eastAsia="Times New Roman" w:hAnsi="Arial" w:cs="Arial"/>
          <w:color w:val="333333"/>
          <w:sz w:val="27"/>
          <w:szCs w:val="27"/>
          <w:lang w:eastAsia="es-MX"/>
        </w:rPr>
      </w:pPr>
      <w:ins w:id="99" w:author="Unknown">
        <w:r w:rsidRPr="00FF2F02">
          <w:rPr>
            <w:rFonts w:ascii="Arial" w:eastAsia="Times New Roman" w:hAnsi="Arial" w:cs="Arial"/>
            <w:color w:val="333333"/>
            <w:sz w:val="27"/>
            <w:szCs w:val="27"/>
            <w:lang w:eastAsia="es-MX"/>
          </w:rPr>
          <w:t>En resumen, </w:t>
        </w:r>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www.microsoftstore.com/store/mseea/es_ES/cat/Office/categoryID.66226700?tid=sVqG6xMEZ_dc&amp;cid=5372&amp;pcrid=82299784481&amp;pkw=msoffice%202013&amp;pmt=p&amp;WT.srch=1&amp;WT.mc_id=pointitsem_Microsoft+ES_google_Office+-+ES&amp;WT.term=msoffice%202013&amp;WT.campaign=Office+-+ES&amp;WT.content=VqG6xMEZ&amp;WT.source=google&amp;WT.medium=cpc&amp;s_kwcid=AL!4249!3!82299784481!p!!g!!msoffice%202013&amp;ef_id=VWprRgAABJuS8x6w:20150625203625:s"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Ms Office 2013 SP1 Plus</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incluye Ms Word, Access, Ms Excel, Ms InfoPath, Ms Project, Ms Lync, Ms OneNote, Ms Outlook, Ms PowerPoint, Ms Publisher, Ms SkyDrive Pro, Ms Visio Viewer, Ms Word, Office Shared Features y Office Tools.</w:t>
        </w:r>
      </w:ins>
    </w:p>
    <w:p w:rsidR="00FF2F02" w:rsidRPr="00FF2F02" w:rsidRDefault="00FF2F02" w:rsidP="00FF2F02">
      <w:pPr>
        <w:shd w:val="clear" w:color="auto" w:fill="FFFFFF"/>
        <w:spacing w:before="300" w:after="150" w:line="240" w:lineRule="auto"/>
        <w:outlineLvl w:val="2"/>
        <w:rPr>
          <w:ins w:id="100" w:author="Unknown"/>
          <w:rFonts w:ascii="Arial" w:eastAsia="Times New Roman" w:hAnsi="Arial" w:cs="Arial"/>
          <w:color w:val="333333"/>
          <w:sz w:val="44"/>
          <w:szCs w:val="44"/>
          <w:lang w:eastAsia="es-MX"/>
        </w:rPr>
      </w:pPr>
      <w:bookmarkStart w:id="101" w:name="Ancla04"/>
      <w:bookmarkEnd w:id="101"/>
      <w:ins w:id="102" w:author="Unknown">
        <w:r w:rsidRPr="00FF2F02">
          <w:rPr>
            <w:rFonts w:ascii="Arial" w:eastAsia="Times New Roman" w:hAnsi="Arial" w:cs="Arial"/>
            <w:color w:val="333333"/>
            <w:sz w:val="44"/>
            <w:szCs w:val="44"/>
            <w:lang w:eastAsia="es-MX"/>
          </w:rPr>
          <w:t>4.- Versiones disponibles y actualizaciones.</w:t>
        </w:r>
      </w:ins>
    </w:p>
    <w:p w:rsidR="00FF2F02" w:rsidRPr="00FF2F02" w:rsidRDefault="00FF2F02" w:rsidP="00FF2F02">
      <w:pPr>
        <w:shd w:val="clear" w:color="auto" w:fill="FFFFFF"/>
        <w:spacing w:after="150" w:line="459" w:lineRule="atLeast"/>
        <w:rPr>
          <w:ins w:id="103" w:author="Unknown"/>
          <w:rFonts w:ascii="Arial" w:eastAsia="Times New Roman" w:hAnsi="Arial" w:cs="Arial"/>
          <w:color w:val="333333"/>
          <w:sz w:val="27"/>
          <w:szCs w:val="27"/>
          <w:lang w:eastAsia="es-MX"/>
        </w:rPr>
      </w:pPr>
      <w:ins w:id="104" w:author="Unknown">
        <w:r w:rsidRPr="00FF2F02">
          <w:rPr>
            <w:rFonts w:ascii="Arial" w:eastAsia="Times New Roman" w:hAnsi="Arial" w:cs="Arial"/>
            <w:color w:val="333333"/>
            <w:sz w:val="27"/>
            <w:szCs w:val="27"/>
            <w:lang w:eastAsia="es-MX"/>
          </w:rPr>
          <w:t>¿Qué versión de Office se adapta mejor a tus necesidades?</w:t>
        </w:r>
      </w:ins>
    </w:p>
    <w:p w:rsidR="00FF2F02" w:rsidRPr="00FF2F02" w:rsidRDefault="00FF2F02" w:rsidP="00FF2F02">
      <w:pPr>
        <w:numPr>
          <w:ilvl w:val="0"/>
          <w:numId w:val="9"/>
        </w:numPr>
        <w:shd w:val="clear" w:color="auto" w:fill="FFFFFF"/>
        <w:spacing w:before="100" w:beforeAutospacing="1" w:after="100" w:afterAutospacing="1" w:line="459" w:lineRule="atLeast"/>
        <w:rPr>
          <w:ins w:id="105" w:author="Unknown"/>
          <w:rFonts w:ascii="Arial" w:eastAsia="Times New Roman" w:hAnsi="Arial" w:cs="Arial"/>
          <w:color w:val="333333"/>
          <w:sz w:val="27"/>
          <w:szCs w:val="27"/>
          <w:lang w:eastAsia="es-MX"/>
        </w:rPr>
      </w:pPr>
      <w:ins w:id="106"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"http://office.microsoft.com/es-hn/home-and-student/comprar-microsoft-office-hogar-y-estudiantes-FX102918374.aspx"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Ms Office Hogar y Estudiantes 2013</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Dirigido a familias que necesitan Office en un solo equipo.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"http://office.microsoft.com/es-hn/home-and-student/comprar-microsoft-office-hogar-y-estudiantes-FX102918374.aspx" \l "SeeTopFeatures"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Características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numPr>
          <w:ilvl w:val="0"/>
          <w:numId w:val="9"/>
        </w:numPr>
        <w:shd w:val="clear" w:color="auto" w:fill="FFFFFF"/>
        <w:spacing w:before="100" w:beforeAutospacing="1" w:after="100" w:afterAutospacing="1" w:line="459" w:lineRule="atLeast"/>
        <w:rPr>
          <w:ins w:id="107" w:author="Unknown"/>
          <w:rFonts w:ascii="Arial" w:eastAsia="Times New Roman" w:hAnsi="Arial" w:cs="Arial"/>
          <w:color w:val="333333"/>
          <w:sz w:val="27"/>
          <w:szCs w:val="27"/>
          <w:lang w:eastAsia="es-MX"/>
        </w:rPr>
      </w:pPr>
      <w:ins w:id="108"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"http://office.microsoft.com/es-es/comprar-microsoft-office-hogar-y-pequena-empresa-2013-FX102918379.aspx"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Ms Office Hogar y Pequeña empresa 2013</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Incluye Word, Excel, PowerPoint, OneNote y Outlook.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"http://office.microsoft.com/es-es/comprar-microsoft-office-hogar-y-pequena-empresa-2013-FX102918379.aspx" \l "SeeTopFeatures"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Características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numPr>
          <w:ilvl w:val="0"/>
          <w:numId w:val="9"/>
        </w:numPr>
        <w:shd w:val="clear" w:color="auto" w:fill="FFFFFF"/>
        <w:spacing w:before="100" w:beforeAutospacing="1" w:after="100" w:afterAutospacing="1" w:line="459" w:lineRule="atLeast"/>
        <w:rPr>
          <w:ins w:id="109" w:author="Unknown"/>
          <w:rFonts w:ascii="Arial" w:eastAsia="Times New Roman" w:hAnsi="Arial" w:cs="Arial"/>
          <w:color w:val="333333"/>
          <w:sz w:val="27"/>
          <w:szCs w:val="27"/>
          <w:lang w:eastAsia="es-MX"/>
        </w:rPr>
      </w:pPr>
      <w:ins w:id="110"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"http://office.microsoft.com/es-es/comprar-microsoft-office-profesional-2013-FX102918381.aspx"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Ms Office Profesional 2013</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Incluye Word, Excel, PowerPoint, OneNote, Outlook, Publisher y Access.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"http://office.microsoft.com/es-es/comprar-microsoft-office-profesional-2013-FX102918381.aspx" \l "SeeTopFeatures"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Características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numPr>
          <w:ilvl w:val="0"/>
          <w:numId w:val="9"/>
        </w:numPr>
        <w:shd w:val="clear" w:color="auto" w:fill="FFFFFF"/>
        <w:spacing w:before="100" w:beforeAutospacing="1" w:after="100" w:afterAutospacing="1" w:line="459" w:lineRule="atLeast"/>
        <w:rPr>
          <w:ins w:id="111" w:author="Unknown"/>
          <w:rFonts w:ascii="Arial" w:eastAsia="Times New Roman" w:hAnsi="Arial" w:cs="Arial"/>
          <w:color w:val="333333"/>
          <w:sz w:val="27"/>
          <w:szCs w:val="27"/>
          <w:lang w:eastAsia="es-MX"/>
        </w:rPr>
      </w:pPr>
      <w:ins w:id="112"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"http://office.microsoft.com/es-es/buy/"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Microsoft Office 365</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"http://office.microsoft.com/es-es/buy/compare-todos-los-planes-de-suscripcion-y-productos-de-microsoft-office-FX102898564.aspx"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Ver todas las opciones de suscripción</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numPr>
          <w:ilvl w:val="0"/>
          <w:numId w:val="9"/>
        </w:numPr>
        <w:shd w:val="clear" w:color="auto" w:fill="FFFFFF"/>
        <w:spacing w:before="100" w:beforeAutospacing="1" w:after="100" w:afterAutospacing="1" w:line="459" w:lineRule="atLeast"/>
        <w:rPr>
          <w:ins w:id="113" w:author="Unknown"/>
          <w:rFonts w:ascii="Arial" w:eastAsia="Times New Roman" w:hAnsi="Arial" w:cs="Arial"/>
          <w:color w:val="333333"/>
          <w:sz w:val="27"/>
          <w:szCs w:val="27"/>
          <w:lang w:eastAsia="es-MX"/>
        </w:rPr>
      </w:pPr>
      <w:ins w:id="114" w:author="Unknown">
        <w:r w:rsidRPr="00FF2F02">
          <w:rPr>
            <w:rFonts w:ascii="Arial" w:eastAsia="Times New Roman" w:hAnsi="Arial" w:cs="Arial"/>
            <w:b/>
            <w:bCs/>
            <w:color w:val="333333"/>
            <w:sz w:val="27"/>
            <w:lang w:eastAsia="es-MX"/>
          </w:rPr>
          <w:fldChar w:fldCharType="begin"/>
        </w:r>
        <w:r w:rsidRPr="00FF2F02">
          <w:rPr>
            <w:rFonts w:ascii="Arial" w:eastAsia="Times New Roman" w:hAnsi="Arial" w:cs="Arial"/>
            <w:b/>
            <w:bCs/>
            <w:color w:val="333333"/>
            <w:sz w:val="27"/>
            <w:lang w:eastAsia="es-MX"/>
          </w:rPr>
          <w:instrText xml:space="preserve"> HYPERLINK "http://www.microsoftstore.com/store/mseea/es_ES/pdp/Office-365-Hogar/productID.289161200" \t "_blank" </w:instrText>
        </w:r>
        <w:r w:rsidRPr="00FF2F02">
          <w:rPr>
            <w:rFonts w:ascii="Arial" w:eastAsia="Times New Roman" w:hAnsi="Arial" w:cs="Arial"/>
            <w:b/>
            <w:bCs/>
            <w:color w:val="333333"/>
            <w:sz w:val="27"/>
            <w:lang w:eastAsia="es-MX"/>
          </w:rPr>
          <w:fldChar w:fldCharType="separate"/>
        </w:r>
        <w:r w:rsidRPr="00FF2F02">
          <w:rPr>
            <w:rFonts w:ascii="Arial" w:eastAsia="Times New Roman" w:hAnsi="Arial" w:cs="Arial"/>
            <w:b/>
            <w:bCs/>
            <w:color w:val="12538B"/>
            <w:sz w:val="27"/>
            <w:u w:val="single"/>
            <w:lang w:eastAsia="es-MX"/>
          </w:rPr>
          <w:t>Ms Office 365 Hogar</w:t>
        </w:r>
        <w:r w:rsidRPr="00FF2F02">
          <w:rPr>
            <w:rFonts w:ascii="Arial" w:eastAsia="Times New Roman" w:hAnsi="Arial" w:cs="Arial"/>
            <w:b/>
            <w:bCs/>
            <w:color w:val="333333"/>
            <w:sz w:val="27"/>
            <w:lang w:eastAsia="es-MX"/>
          </w:rPr>
          <w:fldChar w:fldCharType="end"/>
        </w:r>
        <w:r w:rsidRPr="00FF2F02">
          <w:rPr>
            <w:rFonts w:ascii="Arial" w:eastAsia="Times New Roman" w:hAnsi="Arial" w:cs="Arial"/>
            <w:color w:val="333333"/>
            <w:sz w:val="27"/>
            <w:szCs w:val="27"/>
            <w:lang w:eastAsia="es-MX"/>
          </w:rPr>
          <w:t>. Suscripción anual para 5 PC o Macs, 5 tabletas incluidos iPad, Android o Windows, más 5 teléfonos con versiones completas instaladas de Word, Excel, PowerPoint, Outlook y OneNote. 1 TB de almacenamiento en la nube por usuario para hasta 5 usuarios.</w:t>
        </w:r>
      </w:ins>
    </w:p>
    <w:p w:rsidR="00FF2F02" w:rsidRPr="00FF2F02" w:rsidRDefault="00FF2F02" w:rsidP="00FF2F02">
      <w:pPr>
        <w:shd w:val="clear" w:color="auto" w:fill="FFFFFF"/>
        <w:spacing w:after="150" w:line="459" w:lineRule="atLeast"/>
        <w:rPr>
          <w:ins w:id="115" w:author="Unknown"/>
          <w:rFonts w:ascii="Arial" w:eastAsia="Times New Roman" w:hAnsi="Arial" w:cs="Arial"/>
          <w:color w:val="333333"/>
          <w:sz w:val="27"/>
          <w:szCs w:val="27"/>
          <w:lang w:eastAsia="es-MX"/>
        </w:rPr>
      </w:pPr>
      <w:ins w:id="116" w:author="Unknown">
        <w:r w:rsidRPr="00FF2F02">
          <w:rPr>
            <w:rFonts w:ascii="Arial" w:eastAsia="Times New Roman" w:hAnsi="Arial" w:cs="Arial"/>
            <w:color w:val="333333"/>
            <w:sz w:val="27"/>
            <w:szCs w:val="27"/>
            <w:lang w:eastAsia="es-MX"/>
          </w:rPr>
          <w:t>Finalmente, indicar que todas incluyen Word, Excel, PowerPoint y OneNote y dependiendo de la versión se añaden otras como Access, Outlook, Project, Publisher, Visio, etc…</w:t>
        </w:r>
      </w:ins>
    </w:p>
    <w:p w:rsidR="00FF2F02" w:rsidRPr="00FF2F02" w:rsidRDefault="00FF2F02" w:rsidP="00FF2F02">
      <w:pPr>
        <w:shd w:val="clear" w:color="auto" w:fill="FFFFFF"/>
        <w:spacing w:after="150" w:line="459" w:lineRule="atLeast"/>
        <w:rPr>
          <w:ins w:id="117" w:author="Unknown"/>
          <w:rFonts w:ascii="Arial" w:eastAsia="Times New Roman" w:hAnsi="Arial" w:cs="Arial"/>
          <w:color w:val="333333"/>
          <w:sz w:val="27"/>
          <w:szCs w:val="27"/>
          <w:lang w:eastAsia="es-MX"/>
        </w:rPr>
      </w:pPr>
      <w:ins w:id="118" w:author="Unknown">
        <w:r w:rsidRPr="00FF2F02">
          <w:rPr>
            <w:rFonts w:ascii="Arial" w:eastAsia="Times New Roman" w:hAnsi="Arial" w:cs="Arial"/>
            <w:color w:val="333333"/>
            <w:sz w:val="27"/>
            <w:szCs w:val="27"/>
            <w:lang w:eastAsia="es-MX"/>
          </w:rPr>
          <w:lastRenderedPageBreak/>
          <w:t>Por ejemplo: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"http://office.microsoft.com/es-es/professional-plus/"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Microsoft Office Professional Plus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incluye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"http://office.microsoft.com/es-es/project/"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Microsoft Project Professional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dedicado a la</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"http://es.wikipedia.org/wiki/Portafolio_de_proyectos"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gestión de proyectos PPM</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y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"http://office.microsoft.com/es-es/visio/"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Visio Professional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el software de Microsoft para crear esquemas y diagramas.</w:t>
        </w:r>
      </w:ins>
    </w:p>
    <w:p w:rsidR="00FF2F02" w:rsidRPr="00FF2F02" w:rsidRDefault="00FF2F02" w:rsidP="00FF2F02">
      <w:pPr>
        <w:shd w:val="clear" w:color="auto" w:fill="FFFFFF"/>
        <w:spacing w:after="0" w:line="459" w:lineRule="atLeast"/>
        <w:rPr>
          <w:ins w:id="119" w:author="Unknown"/>
          <w:rFonts w:ascii="Arial" w:eastAsia="Times New Roman" w:hAnsi="Arial" w:cs="Arial"/>
          <w:color w:val="333333"/>
          <w:sz w:val="27"/>
          <w:szCs w:val="27"/>
          <w:lang w:eastAsia="es-MX"/>
        </w:rPr>
      </w:pPr>
      <w:r>
        <w:rPr>
          <w:rFonts w:ascii="Arial" w:eastAsia="Times New Roman" w:hAnsi="Arial" w:cs="Arial"/>
          <w:noProof/>
          <w:color w:val="333333"/>
          <w:sz w:val="27"/>
          <w:szCs w:val="27"/>
          <w:lang w:eastAsia="es-MX"/>
        </w:rPr>
        <w:drawing>
          <wp:inline distT="0" distB="0" distL="0" distR="0">
            <wp:extent cx="2533650" cy="1152525"/>
            <wp:effectExtent l="19050" t="0" r="0" b="0"/>
            <wp:docPr id="8" name="Imagen 8" descr="Captura de pantalla: Programas activados con la licencia Professional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 de pantalla: Programas activados con la licencia Professional Plus"/>
                    <pic:cNvPicPr>
                      <a:picLocks noChangeAspect="1" noChangeArrowheads="1"/>
                    </pic:cNvPicPr>
                  </pic:nvPicPr>
                  <pic:blipFill>
                    <a:blip r:embed="rId27"/>
                    <a:srcRect/>
                    <a:stretch>
                      <a:fillRect/>
                    </a:stretch>
                  </pic:blipFill>
                  <pic:spPr bwMode="auto">
                    <a:xfrm>
                      <a:off x="0" y="0"/>
                      <a:ext cx="2533650" cy="1152525"/>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after="150" w:line="459" w:lineRule="atLeast"/>
        <w:rPr>
          <w:ins w:id="120" w:author="Unknown"/>
          <w:rFonts w:ascii="Arial" w:eastAsia="Times New Roman" w:hAnsi="Arial" w:cs="Arial"/>
          <w:i/>
          <w:iCs/>
          <w:color w:val="220E10"/>
          <w:sz w:val="27"/>
          <w:szCs w:val="27"/>
          <w:lang w:eastAsia="es-MX"/>
        </w:rPr>
      </w:pPr>
      <w:ins w:id="121" w:author="Unknown">
        <w:r w:rsidRPr="00FF2F02">
          <w:rPr>
            <w:rFonts w:ascii="Arial" w:eastAsia="Times New Roman" w:hAnsi="Arial" w:cs="Arial"/>
            <w:i/>
            <w:iCs/>
            <w:color w:val="220E10"/>
            <w:sz w:val="27"/>
            <w:szCs w:val="27"/>
            <w:lang w:eastAsia="es-MX"/>
          </w:rPr>
          <w:t>Captura de pantalla: Programas activados con la licencia Professional Plus</w:t>
        </w:r>
      </w:ins>
    </w:p>
    <w:p w:rsidR="00FF2F02" w:rsidRPr="00FF2F02" w:rsidRDefault="00FF2F02" w:rsidP="00FF2F02">
      <w:pPr>
        <w:shd w:val="clear" w:color="auto" w:fill="FFFFFF"/>
        <w:spacing w:after="150" w:line="459" w:lineRule="atLeast"/>
        <w:rPr>
          <w:ins w:id="122" w:author="Unknown"/>
          <w:rFonts w:ascii="Arial" w:eastAsia="Times New Roman" w:hAnsi="Arial" w:cs="Arial"/>
          <w:color w:val="333333"/>
          <w:sz w:val="27"/>
          <w:szCs w:val="27"/>
          <w:lang w:eastAsia="es-MX"/>
        </w:rPr>
      </w:pPr>
      <w:ins w:id="123" w:author="Unknown">
        <w:r w:rsidRPr="00FF2F02">
          <w:rPr>
            <w:rFonts w:ascii="Arial" w:eastAsia="Times New Roman" w:hAnsi="Arial" w:cs="Arial"/>
            <w:color w:val="333333"/>
            <w:sz w:val="27"/>
            <w:szCs w:val="27"/>
            <w:lang w:eastAsia="es-MX"/>
          </w:rPr>
          <w:t>* En este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"http://office.microsoft.com/es-es/support/novedades-de-office-2013-HA102830213.aspx"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enlace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oficial puedes ampliar información sobre más novedades de Ms Office 2013.</w:t>
        </w:r>
      </w:ins>
    </w:p>
    <w:p w:rsidR="00FF2F02" w:rsidRPr="00FF2F02" w:rsidRDefault="00FF2F02" w:rsidP="00FF2F02">
      <w:pPr>
        <w:shd w:val="clear" w:color="auto" w:fill="FFFFFF"/>
        <w:spacing w:before="150" w:after="150" w:line="459" w:lineRule="atLeast"/>
        <w:outlineLvl w:val="3"/>
        <w:rPr>
          <w:ins w:id="124" w:author="Unknown"/>
          <w:rFonts w:ascii="Arial" w:eastAsia="Times New Roman" w:hAnsi="Arial" w:cs="Arial"/>
          <w:color w:val="333333"/>
          <w:sz w:val="27"/>
          <w:szCs w:val="27"/>
          <w:lang w:eastAsia="es-MX"/>
        </w:rPr>
      </w:pPr>
      <w:ins w:id="125" w:author="Unknown">
        <w:r w:rsidRPr="00FF2F02">
          <w:rPr>
            <w:rFonts w:ascii="Arial" w:eastAsia="Times New Roman" w:hAnsi="Arial" w:cs="Arial"/>
            <w:b/>
            <w:bCs/>
            <w:color w:val="333333"/>
            <w:sz w:val="27"/>
            <w:lang w:eastAsia="es-MX"/>
          </w:rPr>
          <w:t>4.1 Actualizar desde versiones anteriores.</w:t>
        </w:r>
      </w:ins>
    </w:p>
    <w:p w:rsidR="00FF2F02" w:rsidRPr="00FF2F02" w:rsidRDefault="00FF2F02" w:rsidP="00FF2F02">
      <w:pPr>
        <w:shd w:val="clear" w:color="auto" w:fill="FFFFFF"/>
        <w:spacing w:after="150" w:line="459" w:lineRule="atLeast"/>
        <w:rPr>
          <w:ins w:id="126" w:author="Unknown"/>
          <w:rFonts w:ascii="Arial" w:eastAsia="Times New Roman" w:hAnsi="Arial" w:cs="Arial"/>
          <w:color w:val="333333"/>
          <w:sz w:val="27"/>
          <w:szCs w:val="27"/>
          <w:lang w:eastAsia="es-MX"/>
        </w:rPr>
      </w:pPr>
      <w:ins w:id="127" w:author="Unknown">
        <w:r w:rsidRPr="00FF2F02">
          <w:rPr>
            <w:rFonts w:ascii="Arial" w:eastAsia="Times New Roman" w:hAnsi="Arial" w:cs="Arial"/>
            <w:color w:val="333333"/>
            <w:sz w:val="27"/>
            <w:szCs w:val="27"/>
            <w:lang w:eastAsia="es-MX"/>
          </w:rPr>
          <w:t>Ejecuta el instalador de Ms Office 2013, si tienes versiones anteriores las detectará el asistente y te ofrecerá la opción de mantenerlas o sustituirlas por los nuevos ejecutables. Respecto a la información, no temas, no se perderá nada, por ejemplo en el cliente de correo Outlook, se importarán mensajes, cuentas, contactos, citas y toda el resto de información de la que dispongas.</w:t>
        </w:r>
      </w:ins>
    </w:p>
    <w:p w:rsidR="00FF2F02" w:rsidRPr="00FF2F02" w:rsidRDefault="00FF2F02" w:rsidP="00FF2F02">
      <w:pPr>
        <w:shd w:val="clear" w:color="auto" w:fill="FFFFFF"/>
        <w:spacing w:after="150" w:line="459" w:lineRule="atLeast"/>
        <w:rPr>
          <w:ins w:id="128" w:author="Unknown"/>
          <w:rFonts w:ascii="Arial" w:eastAsia="Times New Roman" w:hAnsi="Arial" w:cs="Arial"/>
          <w:color w:val="333333"/>
          <w:sz w:val="27"/>
          <w:szCs w:val="27"/>
          <w:lang w:eastAsia="es-MX"/>
        </w:rPr>
      </w:pPr>
      <w:ins w:id="129" w:author="Unknown">
        <w:r w:rsidRPr="00FF2F02">
          <w:rPr>
            <w:rFonts w:ascii="Arial" w:eastAsia="Times New Roman" w:hAnsi="Arial" w:cs="Arial"/>
            <w:b/>
            <w:bCs/>
            <w:color w:val="333333"/>
            <w:sz w:val="27"/>
            <w:lang w:eastAsia="es-MX"/>
          </w:rPr>
          <w:t>Notas</w:t>
        </w:r>
        <w:r w:rsidRPr="00FF2F02">
          <w:rPr>
            <w:rFonts w:ascii="Arial" w:eastAsia="Times New Roman" w:hAnsi="Arial" w:cs="Arial"/>
            <w:color w:val="333333"/>
            <w:sz w:val="27"/>
            <w:szCs w:val="27"/>
            <w:lang w:eastAsia="es-MX"/>
          </w:rPr>
          <w:t>: No olvides consultar antes de instalar o actualizar los</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"http://www.formacionprofesional.info/manuales-y-tutoriales-de-microsoft-office-2013/" \l "Ancla"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Requisitos Mínimos del Sistema</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para ejecutar adecuadamente la aplicación. Sobretodo si vas a instalar Office 2013 en dispositivo con recursos limitados como por ejemplo ocurre en portátiles tipo netbook.</w:t>
        </w:r>
      </w:ins>
    </w:p>
    <w:p w:rsidR="00FF2F02" w:rsidRPr="00FF2F02" w:rsidRDefault="00FF2F02" w:rsidP="00FF2F02">
      <w:pPr>
        <w:shd w:val="clear" w:color="auto" w:fill="FFFFFF"/>
        <w:spacing w:before="300" w:after="150" w:line="240" w:lineRule="auto"/>
        <w:outlineLvl w:val="2"/>
        <w:rPr>
          <w:ins w:id="130" w:author="Unknown"/>
          <w:rFonts w:ascii="Arial" w:eastAsia="Times New Roman" w:hAnsi="Arial" w:cs="Arial"/>
          <w:color w:val="333333"/>
          <w:sz w:val="44"/>
          <w:szCs w:val="44"/>
          <w:lang w:eastAsia="es-MX"/>
        </w:rPr>
      </w:pPr>
      <w:bookmarkStart w:id="131" w:name="Ancla05"/>
      <w:bookmarkEnd w:id="131"/>
      <w:ins w:id="132" w:author="Unknown">
        <w:r w:rsidRPr="00FF2F02">
          <w:rPr>
            <w:rFonts w:ascii="Arial" w:eastAsia="Times New Roman" w:hAnsi="Arial" w:cs="Arial"/>
            <w:color w:val="333333"/>
            <w:sz w:val="44"/>
            <w:szCs w:val="44"/>
            <w:lang w:eastAsia="es-MX"/>
          </w:rPr>
          <w:t>5.- Apps de Ms Office y apps como complementos de Office de sobremesa.</w:t>
        </w:r>
      </w:ins>
    </w:p>
    <w:p w:rsidR="00FF2F02" w:rsidRPr="00FF2F02" w:rsidRDefault="00FF2F02" w:rsidP="00FF2F02">
      <w:pPr>
        <w:shd w:val="clear" w:color="auto" w:fill="FFFFFF"/>
        <w:spacing w:after="150" w:line="459" w:lineRule="atLeast"/>
        <w:rPr>
          <w:ins w:id="133" w:author="Unknown"/>
          <w:rFonts w:ascii="Arial" w:eastAsia="Times New Roman" w:hAnsi="Arial" w:cs="Arial"/>
          <w:color w:val="333333"/>
          <w:sz w:val="27"/>
          <w:szCs w:val="27"/>
          <w:lang w:eastAsia="es-MX"/>
        </w:rPr>
      </w:pPr>
      <w:ins w:id="134" w:author="Unknown">
        <w:r w:rsidRPr="00FF2F02">
          <w:rPr>
            <w:rFonts w:ascii="Arial" w:eastAsia="Times New Roman" w:hAnsi="Arial" w:cs="Arial"/>
            <w:color w:val="333333"/>
            <w:sz w:val="27"/>
            <w:szCs w:val="27"/>
            <w:lang w:eastAsia="es-MX"/>
          </w:rPr>
          <w:lastRenderedPageBreak/>
          <w:t>Las apps de Office se encuentran dentro de las 10 más valoradas en productividad por los usuarios.</w:t>
        </w:r>
      </w:ins>
    </w:p>
    <w:p w:rsidR="00FF2F02" w:rsidRPr="00FF2F02" w:rsidRDefault="00FF2F02" w:rsidP="00FF2F02">
      <w:pPr>
        <w:shd w:val="clear" w:color="auto" w:fill="FFFFFF"/>
        <w:spacing w:after="150" w:line="459" w:lineRule="atLeast"/>
        <w:rPr>
          <w:ins w:id="135" w:author="Unknown"/>
          <w:rFonts w:ascii="Arial" w:eastAsia="Times New Roman" w:hAnsi="Arial" w:cs="Arial"/>
          <w:color w:val="333333"/>
          <w:sz w:val="27"/>
          <w:szCs w:val="27"/>
          <w:lang w:eastAsia="es-MX"/>
        </w:rPr>
      </w:pPr>
      <w:ins w:id="136" w:author="Unknown">
        <w:r w:rsidRPr="00FF2F02">
          <w:rPr>
            <w:rFonts w:ascii="Arial" w:eastAsia="Times New Roman" w:hAnsi="Arial" w:cs="Arial"/>
            <w:color w:val="333333"/>
            <w:sz w:val="27"/>
            <w:szCs w:val="27"/>
            <w:lang w:eastAsia="es-MX"/>
          </w:rPr>
          <w:t>Cuenta con más de 80 millones de descargas para</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"http://www.formacionprofesional.info/Glosario/ios-2/"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iOS</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Y se espera superar esta cifra con las nuevas apps para Android.</w:t>
        </w:r>
      </w:ins>
    </w:p>
    <w:p w:rsidR="00FF2F02" w:rsidRPr="00FF2F02" w:rsidRDefault="00FF2F02" w:rsidP="00FF2F02">
      <w:pPr>
        <w:shd w:val="clear" w:color="auto" w:fill="FFFFFF"/>
        <w:spacing w:before="150" w:after="150" w:line="459" w:lineRule="atLeast"/>
        <w:outlineLvl w:val="3"/>
        <w:rPr>
          <w:ins w:id="137" w:author="Unknown"/>
          <w:rFonts w:ascii="Arial" w:eastAsia="Times New Roman" w:hAnsi="Arial" w:cs="Arial"/>
          <w:color w:val="333333"/>
          <w:sz w:val="27"/>
          <w:szCs w:val="27"/>
          <w:lang w:eastAsia="es-MX"/>
        </w:rPr>
      </w:pPr>
      <w:ins w:id="138" w:author="Unknown">
        <w:r w:rsidRPr="00FF2F02">
          <w:rPr>
            <w:rFonts w:ascii="Arial" w:eastAsia="Times New Roman" w:hAnsi="Arial" w:cs="Arial"/>
            <w:b/>
            <w:bCs/>
            <w:color w:val="333333"/>
            <w:sz w:val="27"/>
            <w:lang w:eastAsia="es-MX"/>
          </w:rPr>
          <w:t>5.1 Apps para iOS.</w:t>
        </w:r>
      </w:ins>
    </w:p>
    <w:p w:rsidR="00FF2F02" w:rsidRPr="00FF2F02" w:rsidRDefault="00FF2F02" w:rsidP="00FF2F02">
      <w:pPr>
        <w:shd w:val="clear" w:color="auto" w:fill="FFFFFF"/>
        <w:spacing w:after="150" w:line="459" w:lineRule="atLeast"/>
        <w:rPr>
          <w:ins w:id="139" w:author="Unknown"/>
          <w:rFonts w:ascii="Arial" w:eastAsia="Times New Roman" w:hAnsi="Arial" w:cs="Arial"/>
          <w:color w:val="333333"/>
          <w:sz w:val="27"/>
          <w:szCs w:val="27"/>
          <w:lang w:eastAsia="es-MX"/>
        </w:rPr>
      </w:pPr>
      <w:r>
        <w:rPr>
          <w:rFonts w:ascii="Arial" w:eastAsia="Times New Roman" w:hAnsi="Arial" w:cs="Arial"/>
          <w:noProof/>
          <w:color w:val="333333"/>
          <w:sz w:val="27"/>
          <w:szCs w:val="27"/>
          <w:lang w:eastAsia="es-MX"/>
        </w:rPr>
        <w:drawing>
          <wp:inline distT="0" distB="0" distL="0" distR="0">
            <wp:extent cx="1428750" cy="1428750"/>
            <wp:effectExtent l="19050" t="0" r="0" b="0"/>
            <wp:docPr id="9" name="Imagen 9" descr="office_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fice_android"/>
                    <pic:cNvPicPr>
                      <a:picLocks noChangeAspect="1" noChangeArrowheads="1"/>
                    </pic:cNvPicPr>
                  </pic:nvPicPr>
                  <pic:blipFill>
                    <a:blip r:embed="rId28"/>
                    <a:srcRect/>
                    <a:stretch>
                      <a:fillRect/>
                    </a:stretch>
                  </pic:blipFill>
                  <pic:spPr bwMode="auto">
                    <a:xfrm>
                      <a:off x="0" y="0"/>
                      <a:ext cx="1428750" cy="1428750"/>
                    </a:xfrm>
                    <a:prstGeom prst="rect">
                      <a:avLst/>
                    </a:prstGeom>
                    <a:noFill/>
                    <a:ln w="9525">
                      <a:noFill/>
                      <a:miter lim="800000"/>
                      <a:headEnd/>
                      <a:tailEnd/>
                    </a:ln>
                  </pic:spPr>
                </pic:pic>
              </a:graphicData>
            </a:graphic>
          </wp:inline>
        </w:drawing>
      </w:r>
      <w:ins w:id="140" w:author="Unknown">
        <w:r w:rsidRPr="00FF2F02">
          <w:rPr>
            <w:rFonts w:ascii="Arial" w:eastAsia="Times New Roman" w:hAnsi="Arial" w:cs="Arial"/>
            <w:color w:val="333333"/>
            <w:sz w:val="27"/>
            <w:szCs w:val="27"/>
            <w:lang w:eastAsia="es-MX"/>
          </w:rPr>
          <w:t>Una novedad ha sido el lanzamiento de las</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"http://office.microsoft.com/es-es/mobile/"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Apps de Microsoft para iPad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anteriormente sólo existían soluciones de terceros que no llegaban a tener demasiadas funcionalidades en comparación el Office de escritorio. Estas soluciones originales nos aseguran no perder ninguna opción de formato o contenidos especiales al guardarlos con nuestro iPad. Tienes toda la información en el siguiente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"https://www.youtube.com/watch?v=frpsGFQ4AIY&amp;WT.mc_id=CIC_LINKEDIN_COMPANY_Outgoing%20-%20News%20&amp;%20Events_20140327_50635345_Office"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enlace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de Youtube del canal Officevideos.</w:t>
        </w:r>
      </w:ins>
    </w:p>
    <w:p w:rsidR="00FF2F02" w:rsidRPr="00FF2F02" w:rsidRDefault="00FF2F02" w:rsidP="00FF2F02">
      <w:pPr>
        <w:shd w:val="clear" w:color="auto" w:fill="FFFFFF"/>
        <w:spacing w:after="150" w:line="459" w:lineRule="atLeast"/>
        <w:rPr>
          <w:ins w:id="141" w:author="Unknown"/>
          <w:rFonts w:ascii="Arial" w:eastAsia="Times New Roman" w:hAnsi="Arial" w:cs="Arial"/>
          <w:color w:val="333333"/>
          <w:sz w:val="27"/>
          <w:szCs w:val="27"/>
          <w:lang w:eastAsia="es-MX"/>
        </w:rPr>
      </w:pPr>
      <w:ins w:id="142" w:author="Unknown">
        <w:r w:rsidRPr="00FF2F02">
          <w:rPr>
            <w:rFonts w:ascii="Arial" w:eastAsia="Times New Roman" w:hAnsi="Arial" w:cs="Arial"/>
            <w:color w:val="333333"/>
            <w:sz w:val="27"/>
            <w:szCs w:val="27"/>
            <w:lang w:eastAsia="es-MX"/>
          </w:rPr>
          <w:t>Con las aplicaciones gratuitas, puedes leer documentos de Word, Excel y utilizar los datos presentes con PowerPoint. Con una</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"http://office.microsoft.com/es-hn/prueba-gratuita-pruebe-los-productos-office-365-y-microsoft-office-2013-FX102858196.aspx"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suscripción de Office 365</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(de pago), podrás editar y crear nuevos documentos con el iPad.</w:t>
        </w:r>
      </w:ins>
    </w:p>
    <w:p w:rsidR="00FF2F02" w:rsidRPr="00FF2F02" w:rsidRDefault="00FF2F02" w:rsidP="00FF2F02">
      <w:pPr>
        <w:numPr>
          <w:ilvl w:val="0"/>
          <w:numId w:val="10"/>
        </w:numPr>
        <w:shd w:val="clear" w:color="auto" w:fill="FFFFFF"/>
        <w:spacing w:before="100" w:beforeAutospacing="1" w:after="100" w:afterAutospacing="1" w:line="459" w:lineRule="atLeast"/>
        <w:rPr>
          <w:ins w:id="143" w:author="Unknown"/>
          <w:rFonts w:ascii="Arial" w:eastAsia="Times New Roman" w:hAnsi="Arial" w:cs="Arial"/>
          <w:color w:val="333333"/>
          <w:sz w:val="27"/>
          <w:szCs w:val="27"/>
          <w:lang w:eastAsia="es-MX"/>
        </w:rPr>
      </w:pPr>
      <w:ins w:id="144" w:author="Unknown">
        <w:r w:rsidRPr="00FF2F02">
          <w:rPr>
            <w:rFonts w:ascii="Arial" w:eastAsia="Times New Roman" w:hAnsi="Arial" w:cs="Arial"/>
            <w:color w:val="333333"/>
            <w:sz w:val="27"/>
            <w:szCs w:val="27"/>
            <w:lang w:eastAsia="es-MX"/>
          </w:rPr>
          <w:t>Descarga las aplicaciones en</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"https://itunes.apple.com/us/app/microsoft-office-mobile/id541164041?mt=8"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appstore.com/microsoftOffice</w:t>
        </w:r>
        <w:r w:rsidRPr="00FF2F02">
          <w:rPr>
            <w:rFonts w:ascii="Arial" w:eastAsia="Times New Roman" w:hAnsi="Arial" w:cs="Arial"/>
            <w:color w:val="333333"/>
            <w:sz w:val="27"/>
            <w:szCs w:val="27"/>
            <w:lang w:eastAsia="es-MX"/>
          </w:rPr>
          <w:fldChar w:fldCharType="end"/>
        </w:r>
      </w:ins>
    </w:p>
    <w:p w:rsidR="00FF2F02" w:rsidRPr="00FF2F02" w:rsidRDefault="00FF2F02" w:rsidP="00FF2F02">
      <w:pPr>
        <w:numPr>
          <w:ilvl w:val="0"/>
          <w:numId w:val="10"/>
        </w:numPr>
        <w:shd w:val="clear" w:color="auto" w:fill="FFFFFF"/>
        <w:spacing w:before="100" w:beforeAutospacing="1" w:after="100" w:afterAutospacing="1" w:line="459" w:lineRule="atLeast"/>
        <w:rPr>
          <w:ins w:id="145" w:author="Unknown"/>
          <w:rFonts w:ascii="Arial" w:eastAsia="Times New Roman" w:hAnsi="Arial" w:cs="Arial"/>
          <w:color w:val="333333"/>
          <w:sz w:val="27"/>
          <w:szCs w:val="27"/>
          <w:lang w:eastAsia="es-MX"/>
        </w:rPr>
      </w:pPr>
      <w:ins w:id="146" w:author="Unknown">
        <w:r w:rsidRPr="00FF2F02">
          <w:rPr>
            <w:rFonts w:ascii="Arial" w:eastAsia="Times New Roman" w:hAnsi="Arial" w:cs="Arial"/>
            <w:color w:val="333333"/>
            <w:sz w:val="27"/>
            <w:szCs w:val="27"/>
            <w:lang w:eastAsia="es-MX"/>
          </w:rPr>
          <w:t>Prueba gratuita de 30 días de Office 365 en</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"http://office.microsoft.com/en-us/try/"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office.com/try</w:t>
        </w:r>
        <w:r w:rsidRPr="00FF2F02">
          <w:rPr>
            <w:rFonts w:ascii="Arial" w:eastAsia="Times New Roman" w:hAnsi="Arial" w:cs="Arial"/>
            <w:color w:val="333333"/>
            <w:sz w:val="27"/>
            <w:szCs w:val="27"/>
            <w:lang w:eastAsia="es-MX"/>
          </w:rPr>
          <w:fldChar w:fldCharType="end"/>
        </w:r>
      </w:ins>
    </w:p>
    <w:p w:rsidR="00FF2F02" w:rsidRPr="00FF2F02" w:rsidRDefault="00FF2F02" w:rsidP="00FF2F02">
      <w:pPr>
        <w:numPr>
          <w:ilvl w:val="0"/>
          <w:numId w:val="10"/>
        </w:numPr>
        <w:shd w:val="clear" w:color="auto" w:fill="FFFFFF"/>
        <w:spacing w:before="100" w:beforeAutospacing="1" w:after="100" w:afterAutospacing="1" w:line="459" w:lineRule="atLeast"/>
        <w:rPr>
          <w:ins w:id="147" w:author="Unknown"/>
          <w:rFonts w:ascii="Arial" w:eastAsia="Times New Roman" w:hAnsi="Arial" w:cs="Arial"/>
          <w:color w:val="333333"/>
          <w:sz w:val="27"/>
          <w:szCs w:val="27"/>
          <w:lang w:eastAsia="es-MX"/>
        </w:rPr>
      </w:pPr>
      <w:ins w:id="148" w:author="Unknown">
        <w:r w:rsidRPr="00FF2F02">
          <w:rPr>
            <w:rFonts w:ascii="Arial" w:eastAsia="Times New Roman" w:hAnsi="Arial" w:cs="Arial"/>
            <w:color w:val="333333"/>
            <w:sz w:val="27"/>
            <w:szCs w:val="27"/>
            <w:lang w:eastAsia="es-MX"/>
          </w:rPr>
          <w:t>Ejemplo: Vídeo demo de la app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"https://www.youtube.com/watch?v=6q8CATdPRG4"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Word para iPad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de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"https://www.youtube.com/channel/UCSl4AzKp6VU2eWg7cfB-MDQ"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b/>
            <w:bCs/>
            <w:color w:val="12538B"/>
            <w:sz w:val="27"/>
            <w:u w:val="single"/>
            <w:lang w:eastAsia="es-MX"/>
          </w:rPr>
          <w:t>TodaysiPhone</w:t>
        </w:r>
        <w:r w:rsidRPr="00FF2F02">
          <w:rPr>
            <w:rFonts w:ascii="Arial" w:eastAsia="Times New Roman" w:hAnsi="Arial" w:cs="Arial"/>
            <w:color w:val="333333"/>
            <w:sz w:val="27"/>
            <w:szCs w:val="27"/>
            <w:lang w:eastAsia="es-MX"/>
          </w:rPr>
          <w:fldChar w:fldCharType="end"/>
        </w:r>
      </w:ins>
    </w:p>
    <w:p w:rsidR="00FF2F02" w:rsidRPr="00FF2F02" w:rsidRDefault="00FF2F02" w:rsidP="00FF2F02">
      <w:pPr>
        <w:shd w:val="clear" w:color="auto" w:fill="FFFFFF"/>
        <w:spacing w:before="150" w:after="150" w:line="459" w:lineRule="atLeast"/>
        <w:outlineLvl w:val="3"/>
        <w:rPr>
          <w:ins w:id="149" w:author="Unknown"/>
          <w:rFonts w:ascii="Arial" w:eastAsia="Times New Roman" w:hAnsi="Arial" w:cs="Arial"/>
          <w:color w:val="333333"/>
          <w:sz w:val="27"/>
          <w:szCs w:val="27"/>
          <w:lang w:eastAsia="es-MX"/>
        </w:rPr>
      </w:pPr>
      <w:ins w:id="150" w:author="Unknown">
        <w:r w:rsidRPr="00FF2F02">
          <w:rPr>
            <w:rFonts w:ascii="Arial" w:eastAsia="Times New Roman" w:hAnsi="Arial" w:cs="Arial"/>
            <w:b/>
            <w:bCs/>
            <w:color w:val="333333"/>
            <w:sz w:val="27"/>
            <w:lang w:eastAsia="es-MX"/>
          </w:rPr>
          <w:t>5.2 Apps para Android.</w:t>
        </w:r>
      </w:ins>
    </w:p>
    <w:p w:rsidR="00FF2F02" w:rsidRPr="00FF2F02" w:rsidRDefault="00FF2F02" w:rsidP="00FF2F02">
      <w:pPr>
        <w:shd w:val="clear" w:color="auto" w:fill="FFFFFF"/>
        <w:spacing w:after="150" w:line="459" w:lineRule="atLeast"/>
        <w:rPr>
          <w:ins w:id="151" w:author="Unknown"/>
          <w:rFonts w:ascii="Arial" w:eastAsia="Times New Roman" w:hAnsi="Arial" w:cs="Arial"/>
          <w:color w:val="333333"/>
          <w:sz w:val="27"/>
          <w:szCs w:val="27"/>
          <w:lang w:eastAsia="es-MX"/>
        </w:rPr>
      </w:pPr>
      <w:ins w:id="152" w:author="Unknown">
        <w:r w:rsidRPr="00FF2F02">
          <w:rPr>
            <w:rFonts w:ascii="Arial" w:eastAsia="Times New Roman" w:hAnsi="Arial" w:cs="Arial"/>
            <w:color w:val="333333"/>
            <w:sz w:val="27"/>
            <w:szCs w:val="27"/>
            <w:lang w:eastAsia="es-MX"/>
          </w:rPr>
          <w:lastRenderedPageBreak/>
          <w:t>Ya están disponibles gratuitamente para su descarga en</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"https://play.google.com/"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Google Play</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"https://play.google.com/store/apps/details?id=com.microsoft.office.word&amp;hl=es"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Ms Word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"https://play.google.com/store/apps/details?id=com.microsoft.office.excel&amp;hl=es"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Excel</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y</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"https://play.google.com/store/apps/details?id=com.microsoft.office.powerpoint&amp;hl=es"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PowerPoint</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t>para dispositivos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"https://www.android.com/"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Android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Junto a una nueva versión de prueba (preview) de</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"https://play.google.com/store/apps/details?id=com.microsoft.office.outlook&amp;hl=es"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Outlook</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after="150" w:line="459" w:lineRule="atLeast"/>
        <w:rPr>
          <w:ins w:id="153" w:author="Unknown"/>
          <w:rFonts w:ascii="Arial" w:eastAsia="Times New Roman" w:hAnsi="Arial" w:cs="Arial"/>
          <w:color w:val="333333"/>
          <w:sz w:val="27"/>
          <w:szCs w:val="27"/>
          <w:lang w:eastAsia="es-MX"/>
        </w:rPr>
      </w:pPr>
      <w:ins w:id="154" w:author="Unknown">
        <w:r w:rsidRPr="00FF2F02">
          <w:rPr>
            <w:rFonts w:ascii="Arial" w:eastAsia="Times New Roman" w:hAnsi="Arial" w:cs="Arial"/>
            <w:color w:val="333333"/>
            <w:sz w:val="27"/>
            <w:szCs w:val="27"/>
            <w:lang w:eastAsia="es-MX"/>
          </w:rPr>
          <w:t>En general éstas apps consiguen hacer de nuestras tablets unos dispositivos de alta productividad donde se ha maximizado la zona de trabajo reduciendo el espacio para los menús y opciones. No obstante su uso está más recomendado para dispositivos móviles con pantallas grandes tipo tableta.</w:t>
        </w:r>
      </w:ins>
    </w:p>
    <w:p w:rsidR="00FF2F02" w:rsidRPr="00FF2F02" w:rsidRDefault="00FF2F02" w:rsidP="00FF2F02">
      <w:pPr>
        <w:numPr>
          <w:ilvl w:val="0"/>
          <w:numId w:val="11"/>
        </w:numPr>
        <w:shd w:val="clear" w:color="auto" w:fill="FFFFFF"/>
        <w:spacing w:before="100" w:beforeAutospacing="1" w:after="100" w:afterAutospacing="1" w:line="459" w:lineRule="atLeast"/>
        <w:rPr>
          <w:ins w:id="155" w:author="Unknown"/>
          <w:rFonts w:ascii="Arial" w:eastAsia="Times New Roman" w:hAnsi="Arial" w:cs="Arial"/>
          <w:color w:val="333333"/>
          <w:sz w:val="27"/>
          <w:szCs w:val="27"/>
          <w:lang w:eastAsia="es-MX"/>
        </w:rPr>
      </w:pPr>
      <w:ins w:id="156" w:author="Unknown">
        <w:r w:rsidRPr="00FF2F02">
          <w:rPr>
            <w:rFonts w:ascii="Arial" w:eastAsia="Times New Roman" w:hAnsi="Arial" w:cs="Arial"/>
            <w:color w:val="333333"/>
            <w:sz w:val="27"/>
            <w:szCs w:val="27"/>
            <w:lang w:eastAsia="es-MX"/>
          </w:rPr>
          <w:t>Antes de descargar las apps de Office asegúrate que dispones de suficiente espacio en la memoria de tu dispositivo, ocupan unos 250 Megabytes cada una.</w:t>
        </w:r>
      </w:ins>
    </w:p>
    <w:p w:rsidR="00FF2F02" w:rsidRPr="00FF2F02" w:rsidRDefault="00FF2F02" w:rsidP="00FF2F02">
      <w:pPr>
        <w:shd w:val="clear" w:color="auto" w:fill="FFFFFF"/>
        <w:spacing w:before="150" w:after="150" w:line="459" w:lineRule="atLeast"/>
        <w:outlineLvl w:val="3"/>
        <w:rPr>
          <w:ins w:id="157" w:author="Unknown"/>
          <w:rFonts w:ascii="Arial" w:eastAsia="Times New Roman" w:hAnsi="Arial" w:cs="Arial"/>
          <w:color w:val="333333"/>
          <w:sz w:val="27"/>
          <w:szCs w:val="27"/>
          <w:lang w:eastAsia="es-MX"/>
        </w:rPr>
      </w:pPr>
      <w:ins w:id="158" w:author="Unknown">
        <w:r w:rsidRPr="00FF2F02">
          <w:rPr>
            <w:rFonts w:ascii="Arial" w:eastAsia="Times New Roman" w:hAnsi="Arial" w:cs="Arial"/>
            <w:b/>
            <w:bCs/>
            <w:color w:val="333333"/>
            <w:sz w:val="27"/>
            <w:lang w:eastAsia="es-MX"/>
          </w:rPr>
          <w:t>5.3 Apps como complemento para Ms Office de escritorio.</w:t>
        </w:r>
      </w:ins>
    </w:p>
    <w:p w:rsidR="00FF2F02" w:rsidRPr="00FF2F02" w:rsidRDefault="00FF2F02" w:rsidP="00FF2F02">
      <w:pPr>
        <w:shd w:val="clear" w:color="auto" w:fill="FFFFFF"/>
        <w:spacing w:after="150" w:line="459" w:lineRule="atLeast"/>
        <w:rPr>
          <w:ins w:id="159" w:author="Unknown"/>
          <w:rFonts w:ascii="Arial" w:eastAsia="Times New Roman" w:hAnsi="Arial" w:cs="Arial"/>
          <w:color w:val="333333"/>
          <w:sz w:val="27"/>
          <w:szCs w:val="27"/>
          <w:lang w:eastAsia="es-MX"/>
        </w:rPr>
      </w:pPr>
      <w:ins w:id="160" w:author="Unknown">
        <w:r w:rsidRPr="00FF2F02">
          <w:rPr>
            <w:rFonts w:ascii="Arial" w:eastAsia="Times New Roman" w:hAnsi="Arial" w:cs="Arial"/>
            <w:color w:val="333333"/>
            <w:sz w:val="27"/>
            <w:szCs w:val="27"/>
            <w:lang w:eastAsia="es-MX"/>
          </w:rPr>
          <w:t>Al igual que el resto de plataformas de venta de Apps, Microsoft ofrece a través de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"http://office.microsoft.com/es-es/store/"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office.microsoft.com/store/</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complementos que nos darán según nuestras necesidades mayor utilidad a nuestras aplicaciones de Office. Puedes probar gratuitamente algunas de ellas…</w:t>
        </w:r>
      </w:ins>
    </w:p>
    <w:p w:rsidR="00FF2F02" w:rsidRPr="00FF2F02" w:rsidRDefault="00FF2F02" w:rsidP="00FF2F02">
      <w:pPr>
        <w:shd w:val="clear" w:color="auto" w:fill="FFFFFF"/>
        <w:spacing w:after="150" w:line="459" w:lineRule="atLeast"/>
        <w:rPr>
          <w:ins w:id="161" w:author="Unknown"/>
          <w:rFonts w:ascii="Arial" w:eastAsia="Times New Roman" w:hAnsi="Arial" w:cs="Arial"/>
          <w:color w:val="333333"/>
          <w:sz w:val="27"/>
          <w:szCs w:val="27"/>
          <w:lang w:eastAsia="es-MX"/>
        </w:rPr>
      </w:pPr>
      <w:r>
        <w:rPr>
          <w:rFonts w:ascii="Arial" w:eastAsia="Times New Roman" w:hAnsi="Arial" w:cs="Arial"/>
          <w:noProof/>
          <w:color w:val="12538B"/>
          <w:sz w:val="27"/>
          <w:szCs w:val="27"/>
          <w:lang w:eastAsia="es-MX"/>
        </w:rPr>
        <w:drawing>
          <wp:inline distT="0" distB="0" distL="0" distR="0">
            <wp:extent cx="3562350" cy="2590800"/>
            <wp:effectExtent l="19050" t="0" r="0" b="0"/>
            <wp:docPr id="10" name="Imagen 10" descr="Apps para Ms Office 20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s para Ms Office 2013">
                      <a:hlinkClick r:id="rId29"/>
                    </pic:cNvPr>
                    <pic:cNvPicPr>
                      <a:picLocks noChangeAspect="1" noChangeArrowheads="1"/>
                    </pic:cNvPicPr>
                  </pic:nvPicPr>
                  <pic:blipFill>
                    <a:blip r:embed="rId30"/>
                    <a:srcRect/>
                    <a:stretch>
                      <a:fillRect/>
                    </a:stretch>
                  </pic:blipFill>
                  <pic:spPr bwMode="auto">
                    <a:xfrm>
                      <a:off x="0" y="0"/>
                      <a:ext cx="3562350" cy="2590800"/>
                    </a:xfrm>
                    <a:prstGeom prst="rect">
                      <a:avLst/>
                    </a:prstGeom>
                    <a:noFill/>
                    <a:ln w="9525">
                      <a:noFill/>
                      <a:miter lim="800000"/>
                      <a:headEnd/>
                      <a:tailEnd/>
                    </a:ln>
                  </pic:spPr>
                </pic:pic>
              </a:graphicData>
            </a:graphic>
          </wp:inline>
        </w:drawing>
      </w:r>
    </w:p>
    <w:p w:rsidR="00FF2F02" w:rsidRPr="00FF2F02" w:rsidRDefault="00FF2F02" w:rsidP="00FF2F02">
      <w:pPr>
        <w:shd w:val="clear" w:color="auto" w:fill="FFFFFF"/>
        <w:spacing w:after="150" w:line="459" w:lineRule="atLeast"/>
        <w:rPr>
          <w:ins w:id="162" w:author="Unknown"/>
          <w:rFonts w:ascii="Arial" w:eastAsia="Times New Roman" w:hAnsi="Arial" w:cs="Arial"/>
          <w:color w:val="333333"/>
          <w:sz w:val="27"/>
          <w:szCs w:val="27"/>
          <w:lang w:eastAsia="es-MX"/>
        </w:rPr>
      </w:pPr>
      <w:ins w:id="163" w:author="Unknown">
        <w:r w:rsidRPr="00FF2F02">
          <w:rPr>
            <w:rFonts w:ascii="Arial" w:eastAsia="Times New Roman" w:hAnsi="Arial" w:cs="Arial"/>
            <w:b/>
            <w:bCs/>
            <w:color w:val="333333"/>
            <w:sz w:val="27"/>
            <w:lang w:eastAsia="es-MX"/>
          </w:rPr>
          <w:lastRenderedPageBreak/>
          <w:t>Notas: </w:t>
        </w:r>
      </w:ins>
    </w:p>
    <w:p w:rsidR="00FF2F02" w:rsidRPr="00FF2F02" w:rsidRDefault="00FF2F02" w:rsidP="00FF2F02">
      <w:pPr>
        <w:numPr>
          <w:ilvl w:val="0"/>
          <w:numId w:val="12"/>
        </w:numPr>
        <w:shd w:val="clear" w:color="auto" w:fill="FFFFFF"/>
        <w:spacing w:before="100" w:beforeAutospacing="1" w:after="100" w:afterAutospacing="1" w:line="459" w:lineRule="atLeast"/>
        <w:rPr>
          <w:ins w:id="164" w:author="Unknown"/>
          <w:rFonts w:ascii="Arial" w:eastAsia="Times New Roman" w:hAnsi="Arial" w:cs="Arial"/>
          <w:color w:val="333333"/>
          <w:sz w:val="27"/>
          <w:szCs w:val="27"/>
          <w:lang w:eastAsia="es-MX"/>
        </w:rPr>
      </w:pPr>
      <w:ins w:id="165" w:author="Unknown">
        <w:r w:rsidRPr="00FF2F02">
          <w:rPr>
            <w:rFonts w:ascii="Arial" w:eastAsia="Times New Roman" w:hAnsi="Arial" w:cs="Arial"/>
            <w:color w:val="333333"/>
            <w:sz w:val="27"/>
            <w:szCs w:val="27"/>
            <w:lang w:eastAsia="es-MX"/>
          </w:rPr>
          <w:t>Otra utilidad que quizá te resulte muy productiva es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"https://play.google.com/store/apps/details?id=com.microsoft.rdc.android&amp;hl=es"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Microsoft Remote Desktop</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un App original de Microsoft para Android que permite acceder a nuestro PC con Windows 8 de forma remota.</w:t>
        </w:r>
      </w:ins>
    </w:p>
    <w:p w:rsidR="00FF2F02" w:rsidRPr="00FF2F02" w:rsidRDefault="00FF2F02" w:rsidP="00FF2F02">
      <w:pPr>
        <w:numPr>
          <w:ilvl w:val="0"/>
          <w:numId w:val="12"/>
        </w:numPr>
        <w:shd w:val="clear" w:color="auto" w:fill="FFFFFF"/>
        <w:spacing w:before="100" w:beforeAutospacing="1" w:after="100" w:afterAutospacing="1" w:line="459" w:lineRule="atLeast"/>
        <w:rPr>
          <w:ins w:id="166" w:author="Unknown"/>
          <w:rFonts w:ascii="Arial" w:eastAsia="Times New Roman" w:hAnsi="Arial" w:cs="Arial"/>
          <w:color w:val="333333"/>
          <w:sz w:val="27"/>
          <w:szCs w:val="27"/>
          <w:lang w:eastAsia="es-MX"/>
        </w:rPr>
      </w:pPr>
      <w:ins w:id="167" w:author="Unknown">
        <w:r w:rsidRPr="00FF2F02">
          <w:rPr>
            <w:rFonts w:ascii="Arial" w:eastAsia="Times New Roman" w:hAnsi="Arial" w:cs="Arial"/>
            <w:color w:val="333333"/>
            <w:sz w:val="27"/>
            <w:szCs w:val="27"/>
            <w:lang w:eastAsia="es-MX"/>
          </w:rPr>
          <w:t>Para Windows 10 esta funcionalidad está integrada. Ambos tipos de dispositivos, móviles y equipos de sobremesa, dispondrán de un sistema operativo con idéntica estructura y funcionalidad.</w:t>
        </w:r>
      </w:ins>
    </w:p>
    <w:p w:rsidR="00FF2F02" w:rsidRPr="00FF2F02" w:rsidRDefault="00FF2F02" w:rsidP="00FF2F02">
      <w:pPr>
        <w:numPr>
          <w:ilvl w:val="0"/>
          <w:numId w:val="12"/>
        </w:numPr>
        <w:shd w:val="clear" w:color="auto" w:fill="FFFFFF"/>
        <w:spacing w:before="100" w:beforeAutospacing="1" w:after="100" w:afterAutospacing="1" w:line="459" w:lineRule="atLeast"/>
        <w:rPr>
          <w:ins w:id="168" w:author="Unknown"/>
          <w:rFonts w:ascii="Arial" w:eastAsia="Times New Roman" w:hAnsi="Arial" w:cs="Arial"/>
          <w:color w:val="333333"/>
          <w:sz w:val="27"/>
          <w:szCs w:val="27"/>
          <w:lang w:eastAsia="es-MX"/>
        </w:rPr>
      </w:pPr>
      <w:ins w:id="169" w:author="Unknown">
        <w:r w:rsidRPr="00FF2F02">
          <w:rPr>
            <w:rFonts w:ascii="Arial" w:eastAsia="Times New Roman" w:hAnsi="Arial" w:cs="Arial"/>
            <w:color w:val="333333"/>
            <w:sz w:val="27"/>
            <w:szCs w:val="27"/>
            <w:lang w:eastAsia="es-MX"/>
          </w:rPr>
          <w:t>Escáner de mano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"http://www.formacionprofesional.info/guia-rapida-de-office-lens-de-microsoft/"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Office Lens de Microsoft</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 (Guía rápida de uso).</w:t>
        </w:r>
      </w:ins>
    </w:p>
    <w:p w:rsidR="00FF2F02" w:rsidRPr="00FF2F02" w:rsidRDefault="00FF2F02" w:rsidP="00FF2F02">
      <w:pPr>
        <w:shd w:val="clear" w:color="auto" w:fill="FFFFFF"/>
        <w:spacing w:before="150" w:after="150" w:line="459" w:lineRule="atLeast"/>
        <w:outlineLvl w:val="3"/>
        <w:rPr>
          <w:ins w:id="170" w:author="Unknown"/>
          <w:rFonts w:ascii="Arial" w:eastAsia="Times New Roman" w:hAnsi="Arial" w:cs="Arial"/>
          <w:color w:val="333333"/>
          <w:sz w:val="27"/>
          <w:szCs w:val="27"/>
          <w:lang w:eastAsia="es-MX"/>
        </w:rPr>
      </w:pPr>
      <w:ins w:id="171" w:author="Unknown">
        <w:r w:rsidRPr="00FF2F02">
          <w:rPr>
            <w:rFonts w:ascii="Arial" w:eastAsia="Times New Roman" w:hAnsi="Arial" w:cs="Arial"/>
            <w:b/>
            <w:bCs/>
            <w:color w:val="333333"/>
            <w:sz w:val="27"/>
            <w:lang w:eastAsia="es-MX"/>
          </w:rPr>
          <w:t>5.4 Otros complementos:</w:t>
        </w:r>
      </w:ins>
    </w:p>
    <w:p w:rsidR="00FF2F02" w:rsidRPr="00FF2F02" w:rsidRDefault="00FF2F02" w:rsidP="00FF2F02">
      <w:pPr>
        <w:shd w:val="clear" w:color="auto" w:fill="FFFFFF"/>
        <w:spacing w:before="150" w:after="150" w:line="459" w:lineRule="atLeast"/>
        <w:outlineLvl w:val="3"/>
        <w:rPr>
          <w:ins w:id="172" w:author="Unknown"/>
          <w:rFonts w:ascii="Arial" w:eastAsia="Times New Roman" w:hAnsi="Arial" w:cs="Arial"/>
          <w:color w:val="333333"/>
          <w:sz w:val="27"/>
          <w:szCs w:val="27"/>
          <w:lang w:eastAsia="es-MX"/>
        </w:rPr>
      </w:pPr>
      <w:ins w:id="173" w:author="Unknown">
        <w:r w:rsidRPr="00FF2F02">
          <w:rPr>
            <w:rFonts w:ascii="Arial" w:eastAsia="Times New Roman" w:hAnsi="Arial" w:cs="Arial"/>
            <w:color w:val="333333"/>
            <w:sz w:val="27"/>
            <w:szCs w:val="27"/>
            <w:lang w:eastAsia="es-MX"/>
          </w:rPr>
          <w:t>Lectura de texto.</w:t>
        </w:r>
      </w:ins>
    </w:p>
    <w:p w:rsidR="00FF2F02" w:rsidRPr="00FF2F02" w:rsidRDefault="00FF2F02" w:rsidP="00FF2F02">
      <w:pPr>
        <w:shd w:val="clear" w:color="auto" w:fill="FFFFFF"/>
        <w:spacing w:after="150" w:line="459" w:lineRule="atLeast"/>
        <w:rPr>
          <w:ins w:id="174" w:author="Unknown"/>
          <w:rFonts w:ascii="Arial" w:eastAsia="Times New Roman" w:hAnsi="Arial" w:cs="Arial"/>
          <w:color w:val="333333"/>
          <w:sz w:val="27"/>
          <w:szCs w:val="27"/>
          <w:lang w:eastAsia="es-MX"/>
        </w:rPr>
      </w:pPr>
      <w:ins w:id="175" w:author="Unknown">
        <w:r w:rsidRPr="00FF2F02">
          <w:rPr>
            <w:rFonts w:ascii="Arial" w:eastAsia="Times New Roman" w:hAnsi="Arial" w:cs="Arial"/>
            <w:color w:val="333333"/>
            <w:sz w:val="27"/>
            <w:szCs w:val="27"/>
            <w:lang w:eastAsia="es-MX"/>
          </w:rPr>
          <w:t>Ms Office 2013 puede leer el texto de sus aplicaciones a través del complemento</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"https://msdn.microsoft.com/en-us/library/office/hh361572(v=office.14).aspx"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Microsoft Speech Platform</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after="150" w:line="459" w:lineRule="atLeast"/>
        <w:rPr>
          <w:ins w:id="176" w:author="Unknown"/>
          <w:rFonts w:ascii="Arial" w:eastAsia="Times New Roman" w:hAnsi="Arial" w:cs="Arial"/>
          <w:color w:val="333333"/>
          <w:sz w:val="27"/>
          <w:szCs w:val="27"/>
          <w:lang w:eastAsia="es-MX"/>
        </w:rPr>
      </w:pPr>
      <w:ins w:id="177" w:author="Unknown">
        <w:r w:rsidRPr="00FF2F02">
          <w:rPr>
            <w:rFonts w:ascii="Arial" w:eastAsia="Times New Roman" w:hAnsi="Arial" w:cs="Arial"/>
            <w:b/>
            <w:bCs/>
            <w:color w:val="333333"/>
            <w:sz w:val="27"/>
            <w:lang w:eastAsia="es-MX"/>
          </w:rPr>
          <w:t>Descarga del ejecutable y los módulos de idioma:</w:t>
        </w:r>
      </w:ins>
    </w:p>
    <w:p w:rsidR="00FF2F02" w:rsidRPr="00FF2F02" w:rsidRDefault="00FF2F02" w:rsidP="00FF2F02">
      <w:pPr>
        <w:numPr>
          <w:ilvl w:val="0"/>
          <w:numId w:val="13"/>
        </w:numPr>
        <w:shd w:val="clear" w:color="auto" w:fill="FFFFFF"/>
        <w:spacing w:before="100" w:beforeAutospacing="1" w:after="100" w:afterAutospacing="1" w:line="459" w:lineRule="atLeast"/>
        <w:rPr>
          <w:ins w:id="178" w:author="Unknown"/>
          <w:rFonts w:ascii="Arial" w:eastAsia="Times New Roman" w:hAnsi="Arial" w:cs="Arial"/>
          <w:color w:val="333333"/>
          <w:sz w:val="27"/>
          <w:szCs w:val="27"/>
          <w:lang w:eastAsia="es-MX"/>
        </w:rPr>
      </w:pPr>
      <w:ins w:id="179" w:author="Unknown">
        <w:r w:rsidRPr="00FF2F02">
          <w:rPr>
            <w:rFonts w:ascii="Arial" w:eastAsia="Times New Roman" w:hAnsi="Arial" w:cs="Arial"/>
            <w:color w:val="333333"/>
            <w:sz w:val="27"/>
            <w:szCs w:val="27"/>
            <w:lang w:eastAsia="es-MX"/>
          </w:rPr>
          <w:t>Microsoft Speech Platform – Runtime (Version 11) en el enlace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"http://www.microsoft.com/en-us/download/details.aspx?id=27225"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microsoft.com</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numPr>
          <w:ilvl w:val="0"/>
          <w:numId w:val="13"/>
        </w:numPr>
        <w:shd w:val="clear" w:color="auto" w:fill="FFFFFF"/>
        <w:spacing w:before="100" w:beforeAutospacing="1" w:after="100" w:afterAutospacing="1" w:line="459" w:lineRule="atLeast"/>
        <w:rPr>
          <w:ins w:id="180" w:author="Unknown"/>
          <w:rFonts w:ascii="Arial" w:eastAsia="Times New Roman" w:hAnsi="Arial" w:cs="Arial"/>
          <w:color w:val="333333"/>
          <w:sz w:val="27"/>
          <w:szCs w:val="27"/>
          <w:lang w:eastAsia="es-MX"/>
        </w:rPr>
      </w:pPr>
      <w:ins w:id="181" w:author="Unknown">
        <w:r w:rsidRPr="00FF2F02">
          <w:rPr>
            <w:rFonts w:ascii="Arial" w:eastAsia="Times New Roman" w:hAnsi="Arial" w:cs="Arial"/>
            <w:color w:val="333333"/>
            <w:sz w:val="27"/>
            <w:szCs w:val="27"/>
            <w:lang w:eastAsia="es-MX"/>
          </w:rPr>
          <w:t>También necesitarás descargar los paquetes de lenguajes que utilices en</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"http://www.microsoft.com/en-US/Download/details.aspx?id=27224"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microsoft.com/en-US/Download/</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after="150" w:line="459" w:lineRule="atLeast"/>
        <w:rPr>
          <w:ins w:id="182" w:author="Unknown"/>
          <w:rFonts w:ascii="Arial" w:eastAsia="Times New Roman" w:hAnsi="Arial" w:cs="Arial"/>
          <w:color w:val="333333"/>
          <w:sz w:val="27"/>
          <w:szCs w:val="27"/>
          <w:lang w:eastAsia="es-MX"/>
        </w:rPr>
      </w:pPr>
      <w:ins w:id="183" w:author="Unknown">
        <w:r w:rsidRPr="00FF2F02">
          <w:rPr>
            <w:rFonts w:ascii="Arial" w:eastAsia="Times New Roman" w:hAnsi="Arial" w:cs="Arial"/>
            <w:color w:val="333333"/>
            <w:sz w:val="27"/>
            <w:szCs w:val="27"/>
            <w:lang w:eastAsia="es-MX"/>
          </w:rPr>
          <w:t>Finalmente ejecutamos una aplicación de Office 2013 como Word y añadimos el grupo Leer dentro de la cinta de opciones que deseemos.</w:t>
        </w:r>
      </w:ins>
    </w:p>
    <w:p w:rsidR="00FF2F02" w:rsidRPr="00FF2F02" w:rsidRDefault="00FF2F02" w:rsidP="00FF2F02">
      <w:pPr>
        <w:shd w:val="clear" w:color="auto" w:fill="FFFFFF"/>
        <w:spacing w:after="150" w:line="459" w:lineRule="atLeast"/>
        <w:rPr>
          <w:ins w:id="184" w:author="Unknown"/>
          <w:rFonts w:ascii="Arial" w:eastAsia="Times New Roman" w:hAnsi="Arial" w:cs="Arial"/>
          <w:color w:val="333333"/>
          <w:sz w:val="27"/>
          <w:szCs w:val="27"/>
          <w:lang w:eastAsia="es-MX"/>
        </w:rPr>
      </w:pPr>
      <w:ins w:id="185" w:author="Unknown">
        <w:r w:rsidRPr="00FF2F02">
          <w:rPr>
            <w:rFonts w:ascii="Arial" w:eastAsia="Times New Roman" w:hAnsi="Arial" w:cs="Arial"/>
            <w:b/>
            <w:bCs/>
            <w:color w:val="333333"/>
            <w:sz w:val="27"/>
            <w:lang w:eastAsia="es-MX"/>
          </w:rPr>
          <w:t>Notas</w:t>
        </w:r>
        <w:r w:rsidRPr="00FF2F02">
          <w:rPr>
            <w:rFonts w:ascii="Arial" w:eastAsia="Times New Roman" w:hAnsi="Arial" w:cs="Arial"/>
            <w:color w:val="333333"/>
            <w:sz w:val="27"/>
            <w:szCs w:val="27"/>
            <w:lang w:eastAsia="es-MX"/>
          </w:rPr>
          <w:t>: Para instalar este paquete de lectura en versiones anteriores de Office considera si tu Sistema es de 32 o 64 bits.</w:t>
        </w:r>
      </w:ins>
    </w:p>
    <w:p w:rsidR="00FF2F02" w:rsidRPr="00FF2F02" w:rsidRDefault="00FF2F02" w:rsidP="00FF2F02">
      <w:pPr>
        <w:shd w:val="clear" w:color="auto" w:fill="FFFFFF"/>
        <w:spacing w:before="300" w:after="150" w:line="240" w:lineRule="auto"/>
        <w:outlineLvl w:val="2"/>
        <w:rPr>
          <w:ins w:id="186" w:author="Unknown"/>
          <w:rFonts w:ascii="Arial" w:eastAsia="Times New Roman" w:hAnsi="Arial" w:cs="Arial"/>
          <w:color w:val="333333"/>
          <w:sz w:val="44"/>
          <w:szCs w:val="44"/>
          <w:lang w:eastAsia="es-MX"/>
        </w:rPr>
      </w:pPr>
      <w:bookmarkStart w:id="187" w:name="Ancla06"/>
      <w:bookmarkEnd w:id="187"/>
      <w:ins w:id="188" w:author="Unknown">
        <w:r w:rsidRPr="00FF2F02">
          <w:rPr>
            <w:rFonts w:ascii="Arial" w:eastAsia="Times New Roman" w:hAnsi="Arial" w:cs="Arial"/>
            <w:color w:val="333333"/>
            <w:sz w:val="44"/>
            <w:szCs w:val="44"/>
            <w:lang w:eastAsia="es-MX"/>
          </w:rPr>
          <w:t>6.- Requisitos mínimos del sistema.</w:t>
        </w:r>
      </w:ins>
    </w:p>
    <w:p w:rsidR="00FF2F02" w:rsidRPr="00FF2F02" w:rsidRDefault="00FF2F02" w:rsidP="00FF2F02">
      <w:pPr>
        <w:shd w:val="clear" w:color="auto" w:fill="FFFFFF"/>
        <w:spacing w:after="150" w:line="459" w:lineRule="atLeast"/>
        <w:rPr>
          <w:ins w:id="189" w:author="Unknown"/>
          <w:rFonts w:ascii="Arial" w:eastAsia="Times New Roman" w:hAnsi="Arial" w:cs="Arial"/>
          <w:color w:val="333333"/>
          <w:sz w:val="27"/>
          <w:szCs w:val="27"/>
          <w:lang w:eastAsia="es-MX"/>
        </w:rPr>
      </w:pPr>
      <w:bookmarkStart w:id="190" w:name="Ancla"/>
      <w:bookmarkEnd w:id="190"/>
      <w:ins w:id="191" w:author="Unknown">
        <w:r w:rsidRPr="00FF2F02">
          <w:rPr>
            <w:rFonts w:ascii="Arial" w:eastAsia="Times New Roman" w:hAnsi="Arial" w:cs="Arial"/>
            <w:color w:val="333333"/>
            <w:sz w:val="27"/>
            <w:szCs w:val="27"/>
            <w:lang w:eastAsia="es-MX"/>
          </w:rPr>
          <w:lastRenderedPageBreak/>
          <w:br/>
          <w:t>Si no quieres hacerte las siguientes preguntas: ¿Porqué va lento Ms Office en mi computadora? o lo que es aún peor ¿Por qué no se instala Ms Office en Mi PC?</w:t>
        </w:r>
        <w:r w:rsidRPr="00FF2F02">
          <w:rPr>
            <w:rFonts w:ascii="Arial" w:eastAsia="Times New Roman" w:hAnsi="Arial" w:cs="Arial"/>
            <w:color w:val="333333"/>
            <w:sz w:val="27"/>
            <w:lang w:eastAsia="es-MX"/>
          </w:rPr>
          <w:t> </w:t>
        </w:r>
        <w:r w:rsidRPr="00FF2F02">
          <w:rPr>
            <w:rFonts w:ascii="Arial" w:eastAsia="Times New Roman" w:hAnsi="Arial" w:cs="Arial"/>
            <w:color w:val="333333"/>
            <w:sz w:val="27"/>
            <w:szCs w:val="27"/>
            <w:lang w:eastAsia="es-MX"/>
          </w:rPr>
          <w:fldChar w:fldCharType="begin"/>
        </w:r>
        <w:r w:rsidRPr="00FF2F02">
          <w:rPr>
            <w:rFonts w:ascii="Arial" w:eastAsia="Times New Roman" w:hAnsi="Arial" w:cs="Arial"/>
            <w:color w:val="333333"/>
            <w:sz w:val="27"/>
            <w:szCs w:val="27"/>
            <w:lang w:eastAsia="es-MX"/>
          </w:rPr>
          <w:instrText xml:space="preserve"> HYPERLINK "http://www.formacionprofesional.info/requisitos-minimos-ms-office-2013/" \t "_blank" </w:instrText>
        </w:r>
        <w:r w:rsidRPr="00FF2F02">
          <w:rPr>
            <w:rFonts w:ascii="Arial" w:eastAsia="Times New Roman" w:hAnsi="Arial" w:cs="Arial"/>
            <w:color w:val="333333"/>
            <w:sz w:val="27"/>
            <w:szCs w:val="27"/>
            <w:lang w:eastAsia="es-MX"/>
          </w:rPr>
          <w:fldChar w:fldCharType="separate"/>
        </w:r>
        <w:r w:rsidRPr="00FF2F02">
          <w:rPr>
            <w:rFonts w:ascii="Arial" w:eastAsia="Times New Roman" w:hAnsi="Arial" w:cs="Arial"/>
            <w:color w:val="12538B"/>
            <w:sz w:val="27"/>
            <w:u w:val="single"/>
            <w:lang w:eastAsia="es-MX"/>
          </w:rPr>
          <w:t>Lee el siguiente enlace Requisitos mínimos Office 2013</w:t>
        </w:r>
        <w:r w:rsidRPr="00FF2F02">
          <w:rPr>
            <w:rFonts w:ascii="Arial" w:eastAsia="Times New Roman" w:hAnsi="Arial" w:cs="Arial"/>
            <w:color w:val="333333"/>
            <w:sz w:val="27"/>
            <w:szCs w:val="27"/>
            <w:lang w:eastAsia="es-MX"/>
          </w:rPr>
          <w:fldChar w:fldCharType="end"/>
        </w:r>
        <w:r w:rsidRPr="00FF2F02">
          <w:rPr>
            <w:rFonts w:ascii="Arial" w:eastAsia="Times New Roman" w:hAnsi="Arial" w:cs="Arial"/>
            <w:color w:val="333333"/>
            <w:sz w:val="27"/>
            <w:szCs w:val="27"/>
            <w:lang w:eastAsia="es-MX"/>
          </w:rPr>
          <w:t>.</w:t>
        </w:r>
      </w:ins>
    </w:p>
    <w:p w:rsidR="00FF2F02" w:rsidRPr="00FF2F02" w:rsidRDefault="00FF2F02" w:rsidP="00FF2F02">
      <w:pPr>
        <w:shd w:val="clear" w:color="auto" w:fill="FFFFFF"/>
        <w:spacing w:before="300" w:after="150" w:line="240" w:lineRule="auto"/>
        <w:outlineLvl w:val="2"/>
        <w:rPr>
          <w:ins w:id="192" w:author="Unknown"/>
          <w:rFonts w:ascii="Arial" w:eastAsia="Times New Roman" w:hAnsi="Arial" w:cs="Arial"/>
          <w:color w:val="333333"/>
          <w:sz w:val="44"/>
          <w:szCs w:val="44"/>
          <w:lang w:eastAsia="es-MX"/>
        </w:rPr>
      </w:pPr>
      <w:bookmarkStart w:id="193" w:name="Ancla07"/>
      <w:bookmarkEnd w:id="193"/>
      <w:ins w:id="194" w:author="Unknown">
        <w:r w:rsidRPr="00FF2F02">
          <w:rPr>
            <w:rFonts w:ascii="Arial" w:eastAsia="Times New Roman" w:hAnsi="Arial" w:cs="Arial"/>
            <w:color w:val="333333"/>
            <w:sz w:val="44"/>
            <w:szCs w:val="44"/>
            <w:lang w:eastAsia="es-MX"/>
          </w:rPr>
          <w:t>7.- Índice de contenidos complementarios.</w:t>
        </w:r>
      </w:ins>
    </w:p>
    <w:p w:rsidR="00FF2F02" w:rsidRPr="00FF2F02" w:rsidRDefault="00FF2F02" w:rsidP="00FF2F02">
      <w:pPr>
        <w:shd w:val="clear" w:color="auto" w:fill="FFFFFF"/>
        <w:spacing w:after="150" w:line="459" w:lineRule="atLeast"/>
        <w:rPr>
          <w:ins w:id="195" w:author="Unknown"/>
          <w:rFonts w:ascii="Arial" w:eastAsia="Times New Roman" w:hAnsi="Arial" w:cs="Arial"/>
          <w:color w:val="333333"/>
          <w:sz w:val="27"/>
          <w:szCs w:val="27"/>
          <w:lang w:eastAsia="es-MX"/>
        </w:rPr>
      </w:pPr>
      <w:ins w:id="196" w:author="Unknown">
        <w:r w:rsidRPr="00FF2F02">
          <w:rPr>
            <w:rFonts w:ascii="Arial" w:eastAsia="Times New Roman" w:hAnsi="Arial" w:cs="Arial"/>
            <w:color w:val="333333"/>
            <w:sz w:val="27"/>
            <w:szCs w:val="27"/>
            <w:lang w:eastAsia="es-MX"/>
          </w:rPr>
          <w:t>Recopilación de los artículos relacionados con Ms Office 2013.</w:t>
        </w:r>
      </w:ins>
    </w:p>
    <w:p w:rsidR="00C92BD2" w:rsidRDefault="00C92BD2"/>
    <w:sectPr w:rsidR="00C92BD2" w:rsidSect="00C92BD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11B0"/>
    <w:multiLevelType w:val="multilevel"/>
    <w:tmpl w:val="9C0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600AC"/>
    <w:multiLevelType w:val="multilevel"/>
    <w:tmpl w:val="08E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F5C7D"/>
    <w:multiLevelType w:val="multilevel"/>
    <w:tmpl w:val="CDB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54EAA"/>
    <w:multiLevelType w:val="multilevel"/>
    <w:tmpl w:val="124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C5DA2"/>
    <w:multiLevelType w:val="multilevel"/>
    <w:tmpl w:val="BC4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E05A5"/>
    <w:multiLevelType w:val="multilevel"/>
    <w:tmpl w:val="751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03327"/>
    <w:multiLevelType w:val="multilevel"/>
    <w:tmpl w:val="4158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A41B4"/>
    <w:multiLevelType w:val="multilevel"/>
    <w:tmpl w:val="A522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71945"/>
    <w:multiLevelType w:val="multilevel"/>
    <w:tmpl w:val="F43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0724E"/>
    <w:multiLevelType w:val="multilevel"/>
    <w:tmpl w:val="F1C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EA76C8"/>
    <w:multiLevelType w:val="multilevel"/>
    <w:tmpl w:val="359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B407F"/>
    <w:multiLevelType w:val="multilevel"/>
    <w:tmpl w:val="14A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7632EE"/>
    <w:multiLevelType w:val="multilevel"/>
    <w:tmpl w:val="1A6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9"/>
  </w:num>
  <w:num w:numId="5">
    <w:abstractNumId w:val="3"/>
  </w:num>
  <w:num w:numId="6">
    <w:abstractNumId w:val="10"/>
  </w:num>
  <w:num w:numId="7">
    <w:abstractNumId w:val="4"/>
  </w:num>
  <w:num w:numId="8">
    <w:abstractNumId w:val="7"/>
  </w:num>
  <w:num w:numId="9">
    <w:abstractNumId w:val="6"/>
  </w:num>
  <w:num w:numId="10">
    <w:abstractNumId w:val="12"/>
  </w:num>
  <w:num w:numId="11">
    <w:abstractNumId w:val="0"/>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F2F02"/>
    <w:rsid w:val="00C92BD2"/>
    <w:rsid w:val="00FF2F0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BD2"/>
  </w:style>
  <w:style w:type="paragraph" w:styleId="Ttulo3">
    <w:name w:val="heading 3"/>
    <w:basedOn w:val="Normal"/>
    <w:link w:val="Ttulo3Car"/>
    <w:uiPriority w:val="9"/>
    <w:qFormat/>
    <w:rsid w:val="00FF2F0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FF2F0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F2F0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FF2F02"/>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FF2F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F2F02"/>
    <w:rPr>
      <w:color w:val="0000FF"/>
      <w:u w:val="single"/>
    </w:rPr>
  </w:style>
  <w:style w:type="character" w:styleId="Textoennegrita">
    <w:name w:val="Strong"/>
    <w:basedOn w:val="Fuentedeprrafopredeter"/>
    <w:uiPriority w:val="22"/>
    <w:qFormat/>
    <w:rsid w:val="00FF2F02"/>
    <w:rPr>
      <w:b/>
      <w:bCs/>
    </w:rPr>
  </w:style>
  <w:style w:type="character" w:customStyle="1" w:styleId="apple-converted-space">
    <w:name w:val="apple-converted-space"/>
    <w:basedOn w:val="Fuentedeprrafopredeter"/>
    <w:rsid w:val="00FF2F02"/>
  </w:style>
  <w:style w:type="paragraph" w:customStyle="1" w:styleId="wp-caption-text">
    <w:name w:val="wp-caption-text"/>
    <w:basedOn w:val="Normal"/>
    <w:rsid w:val="00FF2F0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F2F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F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924151">
      <w:bodyDiv w:val="1"/>
      <w:marLeft w:val="0"/>
      <w:marRight w:val="0"/>
      <w:marTop w:val="0"/>
      <w:marBottom w:val="0"/>
      <w:divBdr>
        <w:top w:val="none" w:sz="0" w:space="0" w:color="auto"/>
        <w:left w:val="none" w:sz="0" w:space="0" w:color="auto"/>
        <w:bottom w:val="none" w:sz="0" w:space="0" w:color="auto"/>
        <w:right w:val="none" w:sz="0" w:space="0" w:color="auto"/>
      </w:divBdr>
      <w:divsChild>
        <w:div w:id="88042200">
          <w:blockQuote w:val="1"/>
          <w:marLeft w:val="0"/>
          <w:marRight w:val="0"/>
          <w:marTop w:val="0"/>
          <w:marBottom w:val="300"/>
          <w:divBdr>
            <w:top w:val="none" w:sz="0" w:space="0" w:color="auto"/>
            <w:left w:val="single" w:sz="36" w:space="15" w:color="EEEEEE"/>
            <w:bottom w:val="none" w:sz="0" w:space="0" w:color="auto"/>
            <w:right w:val="none" w:sz="0" w:space="0" w:color="auto"/>
          </w:divBdr>
        </w:div>
        <w:div w:id="386150161">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455179894">
              <w:marLeft w:val="0"/>
              <w:marRight w:val="0"/>
              <w:marTop w:val="0"/>
              <w:marBottom w:val="150"/>
              <w:divBdr>
                <w:top w:val="none" w:sz="0" w:space="0" w:color="auto"/>
                <w:left w:val="none" w:sz="0" w:space="0" w:color="auto"/>
                <w:bottom w:val="none" w:sz="0" w:space="0" w:color="auto"/>
                <w:right w:val="none" w:sz="0" w:space="0" w:color="auto"/>
              </w:divBdr>
            </w:div>
          </w:divsChild>
        </w:div>
        <w:div w:id="774131123">
          <w:marLeft w:val="150"/>
          <w:marRight w:val="0"/>
          <w:marTop w:val="75"/>
          <w:marBottom w:val="75"/>
          <w:divBdr>
            <w:top w:val="none" w:sz="0" w:space="0" w:color="auto"/>
            <w:left w:val="none" w:sz="0" w:space="0" w:color="auto"/>
            <w:bottom w:val="none" w:sz="0" w:space="0" w:color="auto"/>
            <w:right w:val="none" w:sz="0" w:space="0" w:color="auto"/>
          </w:divBdr>
        </w:div>
        <w:div w:id="1669405539">
          <w:marLeft w:val="150"/>
          <w:marRight w:val="0"/>
          <w:marTop w:val="75"/>
          <w:marBottom w:val="75"/>
          <w:divBdr>
            <w:top w:val="none" w:sz="0" w:space="0" w:color="auto"/>
            <w:left w:val="none" w:sz="0" w:space="0" w:color="auto"/>
            <w:bottom w:val="none" w:sz="0" w:space="0" w:color="auto"/>
            <w:right w:val="none" w:sz="0" w:space="0" w:color="auto"/>
          </w:divBdr>
        </w:div>
        <w:div w:id="696151686">
          <w:marLeft w:val="150"/>
          <w:marRight w:val="0"/>
          <w:marTop w:val="75"/>
          <w:marBottom w:val="75"/>
          <w:divBdr>
            <w:top w:val="none" w:sz="0" w:space="0" w:color="auto"/>
            <w:left w:val="none" w:sz="0" w:space="0" w:color="auto"/>
            <w:bottom w:val="none" w:sz="0" w:space="0" w:color="auto"/>
            <w:right w:val="none" w:sz="0" w:space="0" w:color="auto"/>
          </w:divBdr>
        </w:div>
        <w:div w:id="1119180121">
          <w:marLeft w:val="150"/>
          <w:marRight w:val="0"/>
          <w:marTop w:val="75"/>
          <w:marBottom w:val="75"/>
          <w:divBdr>
            <w:top w:val="none" w:sz="0" w:space="0" w:color="auto"/>
            <w:left w:val="none" w:sz="0" w:space="0" w:color="auto"/>
            <w:bottom w:val="none" w:sz="0" w:space="0" w:color="auto"/>
            <w:right w:val="none" w:sz="0" w:space="0" w:color="auto"/>
          </w:divBdr>
        </w:div>
        <w:div w:id="1795365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macionprofesional.info/manuales-y-tutoriales-de-microsoft-office-2013/" TargetMode="External"/><Relationship Id="rId13" Type="http://schemas.openxmlformats.org/officeDocument/2006/relationships/hyperlink" Target="http://www.formacionprofesional.info/manuales-y-tutoriales-de-microsoft-office-2013/" TargetMode="External"/><Relationship Id="rId18" Type="http://schemas.openxmlformats.org/officeDocument/2006/relationships/hyperlink" Target="https://s-media-cache-ak0.pinimg.com/236x/51/3c/fd/513cfd312300325628013d19c127d8c3.jp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formacionprofesional.info/wp-content/uploads/2013/09/menu_office.png" TargetMode="External"/><Relationship Id="rId7" Type="http://schemas.openxmlformats.org/officeDocument/2006/relationships/hyperlink" Target="http://www.formacionprofesional.info/manuales-y-tutoriales-de-microsoft-office-2013/" TargetMode="External"/><Relationship Id="rId12" Type="http://schemas.openxmlformats.org/officeDocument/2006/relationships/hyperlink" Target="http://www.formacionprofesional.info/manuales-y-tutoriales-de-microsoft-office-2013/" TargetMode="External"/><Relationship Id="rId17" Type="http://schemas.openxmlformats.org/officeDocument/2006/relationships/image" Target="media/image2.jpeg"/><Relationship Id="rId25" Type="http://schemas.openxmlformats.org/officeDocument/2006/relationships/hyperlink" Target="http://www.formacionprofesional.info/herramientas-de-ms-office-2013/" TargetMode="External"/><Relationship Id="rId2" Type="http://schemas.openxmlformats.org/officeDocument/2006/relationships/styles" Target="styles.xml"/><Relationship Id="rId16" Type="http://schemas.openxmlformats.org/officeDocument/2006/relationships/hyperlink" Target="http://www.formacionprofesional.info/manuales-y-tutoriales-de-microsoft-office-2013/" TargetMode="External"/><Relationship Id="rId20" Type="http://schemas.openxmlformats.org/officeDocument/2006/relationships/image" Target="media/image4.jpeg"/><Relationship Id="rId29" Type="http://schemas.openxmlformats.org/officeDocument/2006/relationships/hyperlink" Target="https://s-media-cache-ak0.pinimg.com/736x/b2/7c/ea/b27cea4f2a9aed9b36d23bb8d852638d.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formacionprofesional.info/manuales-y-tutoriales-de-microsoft-office-2013/"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www.facebook.com/formacionprofesional.info" TargetMode="External"/><Relationship Id="rId15" Type="http://schemas.openxmlformats.org/officeDocument/2006/relationships/hyperlink" Target="http://www.formacionprofesional.info/manuales-y-tutoriales-de-microsoft-office-2013/" TargetMode="External"/><Relationship Id="rId23" Type="http://schemas.openxmlformats.org/officeDocument/2006/relationships/hyperlink" Target="http://www.formacionprofesional.info/wp-content/uploads/2013/09/marcadores.png" TargetMode="External"/><Relationship Id="rId28" Type="http://schemas.openxmlformats.org/officeDocument/2006/relationships/image" Target="media/image9.png"/><Relationship Id="rId10" Type="http://schemas.openxmlformats.org/officeDocument/2006/relationships/hyperlink" Target="http://www.formacionprofesional.info/manuales-y-tutoriales-de-microsoft-office-2013/"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rmacionprofesional.info/manuales-y-tutoriales-de-microsoft-office-2013/" TargetMode="External"/><Relationship Id="rId14" Type="http://schemas.openxmlformats.org/officeDocument/2006/relationships/hyperlink" Target="http://www.formacionprofesional.info/manuales-y-tutoriales-de-microsoft-office-2013/"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4225</Words>
  <Characters>23241</Characters>
  <Application>Microsoft Office Word</Application>
  <DocSecurity>0</DocSecurity>
  <Lines>193</Lines>
  <Paragraphs>54</Paragraphs>
  <ScaleCrop>false</ScaleCrop>
  <Company>Microsoft</Company>
  <LinksUpToDate>false</LinksUpToDate>
  <CharactersWithSpaces>27412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Cerritos</dc:creator>
  <cp:lastModifiedBy>Eduardo Cerritos</cp:lastModifiedBy>
  <cp:revision>1</cp:revision>
  <dcterms:created xsi:type="dcterms:W3CDTF">2016-08-11T21:20:00Z</dcterms:created>
  <dcterms:modified xsi:type="dcterms:W3CDTF">2016-08-11T22:01:00Z</dcterms:modified>
</cp:coreProperties>
</file>